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6CCE" w14:textId="77777777" w:rsidR="00E779AF" w:rsidRDefault="00E779AF" w:rsidP="00243DED">
      <w:pPr>
        <w:rPr>
          <w:rFonts w:ascii="Arial" w:hAnsi="Arial"/>
        </w:rPr>
      </w:pPr>
    </w:p>
    <w:p w14:paraId="221F12F3" w14:textId="77777777" w:rsidR="00E779AF" w:rsidRDefault="00E779AF" w:rsidP="00243DED">
      <w:pPr>
        <w:rPr>
          <w:rFonts w:ascii="Arial" w:hAnsi="Arial"/>
        </w:rPr>
      </w:pPr>
    </w:p>
    <w:p w14:paraId="1D26AE46" w14:textId="77777777" w:rsidR="00E779AF" w:rsidRDefault="00E779AF" w:rsidP="00243DED">
      <w:pPr>
        <w:rPr>
          <w:rFonts w:ascii="Arial" w:hAnsi="Arial"/>
        </w:rPr>
      </w:pPr>
    </w:p>
    <w:p w14:paraId="6FF87D88" w14:textId="77777777" w:rsidR="00E779AF" w:rsidRDefault="00E779AF" w:rsidP="00243DED">
      <w:pPr>
        <w:rPr>
          <w:rFonts w:ascii="Arial" w:hAnsi="Arial"/>
        </w:rPr>
      </w:pPr>
    </w:p>
    <w:p w14:paraId="2AF4BCE6" w14:textId="77777777" w:rsidR="00E779AF" w:rsidRDefault="00E779AF" w:rsidP="00243DED">
      <w:pPr>
        <w:rPr>
          <w:rFonts w:ascii="Arial" w:hAnsi="Arial"/>
        </w:rPr>
      </w:pPr>
    </w:p>
    <w:p w14:paraId="09FF8C04" w14:textId="77777777" w:rsidR="00E779AF" w:rsidRDefault="00E779AF" w:rsidP="00243DED">
      <w:pPr>
        <w:rPr>
          <w:rFonts w:ascii="Arial" w:hAnsi="Arial"/>
        </w:rPr>
      </w:pPr>
    </w:p>
    <w:p w14:paraId="2BAB1B5E" w14:textId="77777777" w:rsidR="00E779AF" w:rsidRDefault="00E779AF" w:rsidP="00243DED">
      <w:pPr>
        <w:rPr>
          <w:rFonts w:ascii="Arial" w:hAnsi="Arial"/>
        </w:rPr>
      </w:pPr>
    </w:p>
    <w:p w14:paraId="5E45BB8A" w14:textId="77777777" w:rsidR="00E779AF" w:rsidRDefault="00E779AF" w:rsidP="00243DED">
      <w:pPr>
        <w:rPr>
          <w:rFonts w:ascii="Arial" w:hAnsi="Arial"/>
        </w:rPr>
      </w:pPr>
    </w:p>
    <w:p w14:paraId="34388788" w14:textId="77777777" w:rsidR="00E779AF" w:rsidRDefault="00E779AF" w:rsidP="00243DED">
      <w:pPr>
        <w:rPr>
          <w:rFonts w:ascii="Arial" w:hAnsi="Arial"/>
        </w:rPr>
      </w:pPr>
    </w:p>
    <w:p w14:paraId="77B4438B" w14:textId="77777777" w:rsidR="00E779AF" w:rsidRDefault="00E779AF" w:rsidP="00243DED">
      <w:pPr>
        <w:rPr>
          <w:rFonts w:ascii="Arial" w:hAnsi="Arial"/>
        </w:rPr>
      </w:pPr>
    </w:p>
    <w:p w14:paraId="59903537" w14:textId="77777777" w:rsidR="00E779AF" w:rsidRDefault="00E779AF" w:rsidP="00243DED">
      <w:pPr>
        <w:rPr>
          <w:rFonts w:ascii="Arial" w:hAnsi="Arial"/>
        </w:rPr>
      </w:pPr>
    </w:p>
    <w:p w14:paraId="0C56536E" w14:textId="77777777" w:rsidR="00E779AF" w:rsidRPr="00293F13" w:rsidRDefault="00E779AF" w:rsidP="00243DED">
      <w:pPr>
        <w:rPr>
          <w:rFonts w:ascii="Arial" w:hAnsi="Arial"/>
        </w:rPr>
      </w:pPr>
    </w:p>
    <w:p w14:paraId="66CB4B45" w14:textId="77777777" w:rsidR="00E779AF" w:rsidRPr="00293F13" w:rsidRDefault="00E779AF" w:rsidP="00243DED">
      <w:pPr>
        <w:rPr>
          <w:rFonts w:ascii="Arial" w:hAnsi="Arial"/>
        </w:rPr>
      </w:pPr>
    </w:p>
    <w:p w14:paraId="20138BA2" w14:textId="77777777" w:rsidR="00E779AF" w:rsidRDefault="00E779AF" w:rsidP="00243DED">
      <w:pPr>
        <w:rPr>
          <w:rFonts w:ascii="Arial" w:hAnsi="Arial"/>
        </w:rPr>
      </w:pPr>
    </w:p>
    <w:p w14:paraId="28E0791B" w14:textId="77777777" w:rsidR="00E779AF" w:rsidRPr="00293F13" w:rsidRDefault="006D045C" w:rsidP="00243DED">
      <w:pPr>
        <w:rPr>
          <w:rFonts w:ascii="Arial" w:hAnsi="Arial"/>
          <w:b/>
          <w:sz w:val="48"/>
          <w:szCs w:val="48"/>
        </w:rPr>
      </w:pPr>
      <w:r>
        <w:rPr>
          <w:rFonts w:ascii="Arial" w:hAnsi="Arial"/>
          <w:b/>
          <w:sz w:val="48"/>
          <w:szCs w:val="48"/>
        </w:rPr>
        <w:t>Measure Calculation Tool</w:t>
      </w:r>
    </w:p>
    <w:p w14:paraId="4692BD93" w14:textId="77777777" w:rsidR="00E779AF" w:rsidRDefault="00E779AF" w:rsidP="00243DED">
      <w:pPr>
        <w:rPr>
          <w:rFonts w:ascii="Arial" w:hAnsi="Arial"/>
          <w:sz w:val="48"/>
          <w:szCs w:val="48"/>
        </w:rPr>
      </w:pPr>
      <w:r>
        <w:rPr>
          <w:rFonts w:ascii="Arial" w:hAnsi="Arial"/>
          <w:sz w:val="48"/>
          <w:szCs w:val="48"/>
        </w:rPr>
        <w:t>Business Requirements Document (BRD)</w:t>
      </w:r>
    </w:p>
    <w:p w14:paraId="067F9629" w14:textId="77777777" w:rsidR="00E779AF" w:rsidRDefault="00E779AF" w:rsidP="00243DED">
      <w:pPr>
        <w:rPr>
          <w:rFonts w:ascii="Arial" w:hAnsi="Arial"/>
          <w:sz w:val="48"/>
          <w:szCs w:val="48"/>
        </w:rPr>
      </w:pPr>
    </w:p>
    <w:p w14:paraId="67B049A1" w14:textId="77777777" w:rsidR="00E779AF" w:rsidRDefault="00E779AF" w:rsidP="00243DED">
      <w:pPr>
        <w:rPr>
          <w:rFonts w:ascii="Arial" w:hAnsi="Arial"/>
          <w:sz w:val="48"/>
          <w:szCs w:val="48"/>
        </w:rPr>
      </w:pPr>
      <w:r>
        <w:rPr>
          <w:rFonts w:ascii="Arial" w:hAnsi="Arial"/>
          <w:sz w:val="48"/>
          <w:szCs w:val="48"/>
        </w:rPr>
        <w:t xml:space="preserve">Version </w:t>
      </w:r>
      <w:r w:rsidR="00B11D19">
        <w:rPr>
          <w:rFonts w:ascii="Arial" w:hAnsi="Arial"/>
          <w:sz w:val="48"/>
          <w:szCs w:val="48"/>
        </w:rPr>
        <w:t>1</w:t>
      </w:r>
      <w:r>
        <w:rPr>
          <w:rFonts w:ascii="Arial" w:hAnsi="Arial"/>
          <w:sz w:val="48"/>
          <w:szCs w:val="48"/>
        </w:rPr>
        <w:fldChar w:fldCharType="begin"/>
      </w:r>
      <w:r>
        <w:rPr>
          <w:rFonts w:ascii="Arial" w:hAnsi="Arial"/>
          <w:sz w:val="48"/>
          <w:szCs w:val="48"/>
        </w:rPr>
        <w:instrText xml:space="preserve"> AUTOTEXT  " Simple Text Box"  \* MERGEFORMAT </w:instrText>
      </w:r>
      <w:r>
        <w:rPr>
          <w:rFonts w:ascii="Arial" w:hAnsi="Arial"/>
          <w:sz w:val="48"/>
          <w:szCs w:val="48"/>
        </w:rPr>
        <w:fldChar w:fldCharType="end"/>
      </w:r>
    </w:p>
    <w:p w14:paraId="7105A22B" w14:textId="77777777" w:rsidR="00E779AF" w:rsidRDefault="00E779AF" w:rsidP="00243DED">
      <w:pPr>
        <w:rPr>
          <w:rFonts w:ascii="Arial" w:hAnsi="Arial"/>
          <w:sz w:val="48"/>
          <w:szCs w:val="48"/>
        </w:rPr>
      </w:pPr>
    </w:p>
    <w:p w14:paraId="002B2F0E" w14:textId="77777777" w:rsidR="00E779AF" w:rsidRDefault="00E779AF" w:rsidP="00243DED">
      <w:pPr>
        <w:rPr>
          <w:rFonts w:ascii="Arial" w:hAnsi="Arial"/>
          <w:sz w:val="48"/>
          <w:szCs w:val="48"/>
        </w:rPr>
      </w:pPr>
    </w:p>
    <w:p w14:paraId="13B8E110" w14:textId="77777777" w:rsidR="00E779AF" w:rsidRDefault="00E779AF" w:rsidP="00243DED">
      <w:pPr>
        <w:rPr>
          <w:rFonts w:ascii="Arial" w:hAnsi="Arial"/>
          <w:sz w:val="48"/>
          <w:szCs w:val="48"/>
        </w:rPr>
      </w:pPr>
    </w:p>
    <w:p w14:paraId="369EE666" w14:textId="77777777" w:rsidR="00E779AF" w:rsidRDefault="00E779AF" w:rsidP="00243DED">
      <w:pPr>
        <w:rPr>
          <w:rFonts w:ascii="Arial" w:hAnsi="Arial"/>
          <w:sz w:val="48"/>
          <w:szCs w:val="48"/>
        </w:rPr>
      </w:pPr>
    </w:p>
    <w:p w14:paraId="08F9B91F" w14:textId="77777777" w:rsidR="00E779AF" w:rsidRDefault="00E779AF" w:rsidP="00243DED">
      <w:pPr>
        <w:rPr>
          <w:rFonts w:ascii="Arial" w:hAnsi="Arial"/>
          <w:sz w:val="48"/>
          <w:szCs w:val="48"/>
        </w:rPr>
      </w:pPr>
    </w:p>
    <w:p w14:paraId="6F3F8CB0" w14:textId="77777777" w:rsidR="00E779AF" w:rsidRDefault="00E779AF" w:rsidP="00243DED">
      <w:pPr>
        <w:rPr>
          <w:rFonts w:ascii="Arial" w:hAnsi="Arial"/>
          <w:sz w:val="48"/>
          <w:szCs w:val="48"/>
        </w:rPr>
      </w:pPr>
    </w:p>
    <w:p w14:paraId="74051F24" w14:textId="77777777" w:rsidR="00E779AF" w:rsidRDefault="00E779AF" w:rsidP="00243DED">
      <w:pPr>
        <w:rPr>
          <w:rFonts w:ascii="Arial" w:hAnsi="Arial"/>
          <w:sz w:val="48"/>
          <w:szCs w:val="48"/>
        </w:rPr>
      </w:pPr>
    </w:p>
    <w:p w14:paraId="038894CE" w14:textId="77777777" w:rsidR="00E779AF" w:rsidRDefault="00E779AF" w:rsidP="00243DED">
      <w:pPr>
        <w:rPr>
          <w:rFonts w:ascii="Arial" w:hAnsi="Arial"/>
          <w:sz w:val="48"/>
          <w:szCs w:val="48"/>
        </w:rPr>
      </w:pPr>
    </w:p>
    <w:p w14:paraId="29C14588" w14:textId="77777777" w:rsidR="00E779AF" w:rsidRDefault="00E779AF" w:rsidP="00243DED">
      <w:pPr>
        <w:rPr>
          <w:rFonts w:ascii="Arial" w:hAnsi="Arial"/>
          <w:sz w:val="48"/>
          <w:szCs w:val="48"/>
        </w:rPr>
      </w:pPr>
    </w:p>
    <w:p w14:paraId="769529B3" w14:textId="77777777" w:rsidR="00E779AF" w:rsidRDefault="00E779AF" w:rsidP="00243DED">
      <w:pPr>
        <w:rPr>
          <w:rFonts w:ascii="Arial" w:hAnsi="Arial"/>
          <w:sz w:val="48"/>
          <w:szCs w:val="48"/>
        </w:rPr>
      </w:pPr>
    </w:p>
    <w:p w14:paraId="536DBA2D" w14:textId="77777777" w:rsidR="00E779AF" w:rsidRDefault="00E779AF" w:rsidP="00243DED">
      <w:pPr>
        <w:rPr>
          <w:rFonts w:ascii="Arial" w:hAnsi="Arial"/>
          <w:sz w:val="48"/>
          <w:szCs w:val="48"/>
        </w:rPr>
      </w:pPr>
    </w:p>
    <w:p w14:paraId="338C3DD2"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262C633A" w14:textId="77777777" w:rsidR="00D14FAA" w:rsidRPr="009833D7" w:rsidRDefault="00DC5CCD" w:rsidP="009833D7">
      <w:pPr>
        <w:pStyle w:val="Heading1"/>
        <w:rPr>
          <w:smallCaps/>
          <w:color w:val="7030A0"/>
        </w:rPr>
      </w:pPr>
      <w:bookmarkStart w:id="0" w:name="_Toc343520615"/>
      <w:r w:rsidRPr="009833D7">
        <w:rPr>
          <w:smallCaps/>
          <w:color w:val="7030A0"/>
        </w:rPr>
        <w:lastRenderedPageBreak/>
        <w:t>Version and Approvals</w:t>
      </w:r>
      <w:bookmarkEnd w:id="0"/>
    </w:p>
    <w:p w14:paraId="0FE77BEB"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3E89A3AA"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7A62BCED" w14:textId="77777777" w:rsidTr="00243DED">
        <w:trPr>
          <w:gridAfter w:val="3"/>
          <w:wAfter w:w="5921" w:type="dxa"/>
          <w:trHeight w:val="347"/>
        </w:trPr>
        <w:tc>
          <w:tcPr>
            <w:tcW w:w="2899" w:type="dxa"/>
            <w:gridSpan w:val="2"/>
            <w:shd w:val="clear" w:color="auto" w:fill="auto"/>
          </w:tcPr>
          <w:p w14:paraId="41587A90"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0B8B5015" w14:textId="77777777" w:rsidTr="00243DED">
        <w:trPr>
          <w:trHeight w:val="315"/>
        </w:trPr>
        <w:tc>
          <w:tcPr>
            <w:tcW w:w="1260" w:type="dxa"/>
            <w:shd w:val="clear" w:color="auto" w:fill="auto"/>
          </w:tcPr>
          <w:p w14:paraId="38F6CF67"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6F7F6D45"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068FDB8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57E51CB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3C9792AD" w14:textId="77777777" w:rsidTr="00243DED">
        <w:trPr>
          <w:trHeight w:val="315"/>
        </w:trPr>
        <w:tc>
          <w:tcPr>
            <w:tcW w:w="1260" w:type="dxa"/>
            <w:shd w:val="clear" w:color="auto" w:fill="auto"/>
          </w:tcPr>
          <w:p w14:paraId="7A8BE08F"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6332D13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F915A8A"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764B2A02" w14:textId="77777777" w:rsidR="0059558C" w:rsidRPr="00243DED" w:rsidRDefault="0059558C" w:rsidP="00243DED">
            <w:pPr>
              <w:spacing w:before="120" w:after="120"/>
              <w:rPr>
                <w:rFonts w:ascii="Arial" w:hAnsi="Arial" w:cs="Arial"/>
                <w:b/>
                <w:bCs/>
                <w:sz w:val="16"/>
              </w:rPr>
            </w:pPr>
          </w:p>
        </w:tc>
      </w:tr>
      <w:tr w:rsidR="0059558C" w:rsidRPr="008B6F0A" w14:paraId="00FFF830" w14:textId="77777777" w:rsidTr="00243DED">
        <w:trPr>
          <w:trHeight w:val="315"/>
        </w:trPr>
        <w:tc>
          <w:tcPr>
            <w:tcW w:w="1260" w:type="dxa"/>
            <w:shd w:val="clear" w:color="auto" w:fill="auto"/>
          </w:tcPr>
          <w:p w14:paraId="1DE2CBB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0AF0A26"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76250A4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060821A9" w14:textId="77777777" w:rsidR="0059558C" w:rsidRPr="00243DED" w:rsidRDefault="0059558C" w:rsidP="00243DED">
            <w:pPr>
              <w:spacing w:before="120" w:after="120"/>
              <w:rPr>
                <w:rFonts w:ascii="Arial" w:hAnsi="Arial" w:cs="Arial"/>
                <w:b/>
                <w:bCs/>
                <w:sz w:val="16"/>
              </w:rPr>
            </w:pPr>
          </w:p>
        </w:tc>
      </w:tr>
      <w:tr w:rsidR="0059558C" w:rsidRPr="008B6F0A" w14:paraId="341AA61B" w14:textId="77777777" w:rsidTr="00243DED">
        <w:trPr>
          <w:trHeight w:val="315"/>
        </w:trPr>
        <w:tc>
          <w:tcPr>
            <w:tcW w:w="1260" w:type="dxa"/>
            <w:shd w:val="clear" w:color="auto" w:fill="auto"/>
          </w:tcPr>
          <w:p w14:paraId="76E0E7DB"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D2BB306"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007FB2F1"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3E007F26" w14:textId="77777777" w:rsidR="0059558C" w:rsidRPr="00243DED" w:rsidRDefault="0059558C" w:rsidP="00243DED">
            <w:pPr>
              <w:spacing w:before="120" w:after="120"/>
              <w:rPr>
                <w:rFonts w:ascii="Arial" w:hAnsi="Arial" w:cs="Arial"/>
                <w:b/>
                <w:bCs/>
                <w:sz w:val="16"/>
              </w:rPr>
            </w:pPr>
          </w:p>
        </w:tc>
      </w:tr>
      <w:tr w:rsidR="0059558C" w:rsidRPr="008B6F0A" w14:paraId="040DBBE2" w14:textId="77777777" w:rsidTr="00243DED">
        <w:trPr>
          <w:trHeight w:val="315"/>
        </w:trPr>
        <w:tc>
          <w:tcPr>
            <w:tcW w:w="1260" w:type="dxa"/>
            <w:shd w:val="clear" w:color="auto" w:fill="auto"/>
          </w:tcPr>
          <w:p w14:paraId="7D631BD1"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5E2F221A"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513C1EFA"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0A7D4D5E" w14:textId="77777777" w:rsidR="0059558C" w:rsidRPr="00243DED" w:rsidRDefault="0059558C" w:rsidP="00243DED">
            <w:pPr>
              <w:spacing w:before="120" w:after="120"/>
              <w:rPr>
                <w:rFonts w:ascii="Arial" w:hAnsi="Arial" w:cs="Arial"/>
                <w:b/>
                <w:bCs/>
                <w:sz w:val="16"/>
              </w:rPr>
            </w:pPr>
          </w:p>
        </w:tc>
      </w:tr>
    </w:tbl>
    <w:p w14:paraId="1DED9170" w14:textId="77777777" w:rsidR="0059558C" w:rsidRDefault="0059558C" w:rsidP="0059558C">
      <w:pPr>
        <w:rPr>
          <w:rFonts w:cs="Arial"/>
        </w:rPr>
      </w:pPr>
    </w:p>
    <w:p w14:paraId="3DF14257"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006D045C">
        <w:rPr>
          <w:rFonts w:ascii="Arial" w:hAnsi="Arial" w:cs="Arial"/>
          <w:color w:val="0000FF"/>
          <w:sz w:val="20"/>
          <w:szCs w:val="20"/>
        </w:rPr>
        <w:t>Measure Calculation tool</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8AD679"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2DD31DA0" w14:textId="77777777" w:rsidTr="00243DED">
        <w:trPr>
          <w:gridAfter w:val="3"/>
          <w:wAfter w:w="5921" w:type="dxa"/>
          <w:trHeight w:val="347"/>
        </w:trPr>
        <w:tc>
          <w:tcPr>
            <w:tcW w:w="2899" w:type="dxa"/>
            <w:gridSpan w:val="2"/>
            <w:shd w:val="clear" w:color="auto" w:fill="auto"/>
          </w:tcPr>
          <w:p w14:paraId="4852DC1D"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055EF6D2" w14:textId="77777777" w:rsidTr="00243DED">
        <w:trPr>
          <w:trHeight w:val="315"/>
        </w:trPr>
        <w:tc>
          <w:tcPr>
            <w:tcW w:w="2160" w:type="dxa"/>
            <w:shd w:val="clear" w:color="auto" w:fill="auto"/>
          </w:tcPr>
          <w:p w14:paraId="17245BD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68E42357"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132CB173"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34A05162"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2F0E6627" w14:textId="77777777" w:rsidTr="00243DED">
        <w:trPr>
          <w:trHeight w:val="315"/>
        </w:trPr>
        <w:tc>
          <w:tcPr>
            <w:tcW w:w="2160" w:type="dxa"/>
            <w:shd w:val="clear" w:color="auto" w:fill="auto"/>
          </w:tcPr>
          <w:p w14:paraId="272F7E14"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4048A0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1D30E4D3"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7C72CCB" w14:textId="77777777" w:rsidR="0059558C" w:rsidRPr="00243DED" w:rsidRDefault="0059558C" w:rsidP="00243DED">
            <w:pPr>
              <w:spacing w:before="120" w:after="120"/>
              <w:rPr>
                <w:rFonts w:ascii="Arial" w:hAnsi="Arial" w:cs="Arial"/>
                <w:b/>
                <w:bCs/>
                <w:sz w:val="16"/>
              </w:rPr>
            </w:pPr>
          </w:p>
        </w:tc>
      </w:tr>
      <w:tr w:rsidR="0059558C" w:rsidRPr="008B6F0A" w14:paraId="193D3696" w14:textId="77777777" w:rsidTr="00243DED">
        <w:trPr>
          <w:trHeight w:val="315"/>
        </w:trPr>
        <w:tc>
          <w:tcPr>
            <w:tcW w:w="2160" w:type="dxa"/>
            <w:shd w:val="clear" w:color="auto" w:fill="auto"/>
          </w:tcPr>
          <w:p w14:paraId="5671AA2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198842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313005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B02106E" w14:textId="77777777" w:rsidR="0059558C" w:rsidRPr="00243DED" w:rsidRDefault="0059558C" w:rsidP="00243DED">
            <w:pPr>
              <w:spacing w:before="120" w:after="120"/>
              <w:rPr>
                <w:rFonts w:ascii="Arial" w:hAnsi="Arial" w:cs="Arial"/>
                <w:b/>
                <w:bCs/>
                <w:sz w:val="16"/>
              </w:rPr>
            </w:pPr>
          </w:p>
        </w:tc>
      </w:tr>
      <w:tr w:rsidR="0059558C" w:rsidRPr="008B6F0A" w14:paraId="412EC213" w14:textId="77777777" w:rsidTr="00243DED">
        <w:trPr>
          <w:trHeight w:val="315"/>
        </w:trPr>
        <w:tc>
          <w:tcPr>
            <w:tcW w:w="2160" w:type="dxa"/>
            <w:shd w:val="clear" w:color="auto" w:fill="auto"/>
          </w:tcPr>
          <w:p w14:paraId="5C63DE4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7E521B35"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EEAB7E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D9E68FE" w14:textId="77777777" w:rsidR="0059558C" w:rsidRPr="00243DED" w:rsidRDefault="0059558C" w:rsidP="00243DED">
            <w:pPr>
              <w:spacing w:before="120" w:after="120"/>
              <w:rPr>
                <w:rFonts w:ascii="Arial" w:hAnsi="Arial" w:cs="Arial"/>
                <w:b/>
                <w:bCs/>
                <w:sz w:val="16"/>
              </w:rPr>
            </w:pPr>
          </w:p>
        </w:tc>
      </w:tr>
      <w:tr w:rsidR="0059558C" w:rsidRPr="008B6F0A" w14:paraId="2A2FD0ED" w14:textId="77777777" w:rsidTr="00243DED">
        <w:trPr>
          <w:trHeight w:val="315"/>
        </w:trPr>
        <w:tc>
          <w:tcPr>
            <w:tcW w:w="2160" w:type="dxa"/>
            <w:shd w:val="clear" w:color="auto" w:fill="auto"/>
          </w:tcPr>
          <w:p w14:paraId="39D818A9"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3236E95B"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7FA3195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2F1094F9" w14:textId="77777777" w:rsidR="0059558C" w:rsidRPr="00243DED" w:rsidRDefault="0059558C" w:rsidP="00243DED">
            <w:pPr>
              <w:spacing w:before="120" w:after="120"/>
              <w:rPr>
                <w:rFonts w:ascii="Arial" w:hAnsi="Arial" w:cs="Arial"/>
                <w:b/>
                <w:bCs/>
                <w:sz w:val="16"/>
              </w:rPr>
            </w:pPr>
          </w:p>
        </w:tc>
      </w:tr>
    </w:tbl>
    <w:p w14:paraId="076EDDFB" w14:textId="77777777" w:rsidR="0059558C" w:rsidRPr="008B6F0A" w:rsidRDefault="0059558C" w:rsidP="0059558C">
      <w:pPr>
        <w:rPr>
          <w:rFonts w:cs="Arial"/>
        </w:rPr>
      </w:pPr>
    </w:p>
    <w:p w14:paraId="43469D68" w14:textId="77777777" w:rsidR="0039680F" w:rsidRPr="00D425DB" w:rsidRDefault="0039680F">
      <w:pPr>
        <w:rPr>
          <w:rFonts w:ascii="Arial" w:hAnsi="Arial" w:cs="Arial"/>
          <w:sz w:val="20"/>
          <w:szCs w:val="20"/>
        </w:rPr>
      </w:pPr>
    </w:p>
    <w:p w14:paraId="0711739B" w14:textId="77777777" w:rsidR="0039680F" w:rsidRPr="00D425DB" w:rsidRDefault="0039680F">
      <w:pPr>
        <w:rPr>
          <w:rFonts w:ascii="Arial" w:hAnsi="Arial" w:cs="Arial"/>
          <w:sz w:val="20"/>
          <w:szCs w:val="20"/>
        </w:rPr>
      </w:pPr>
    </w:p>
    <w:p w14:paraId="438CA619" w14:textId="77777777" w:rsidR="0016017E" w:rsidRPr="00D425DB" w:rsidRDefault="0016017E">
      <w:pPr>
        <w:rPr>
          <w:rFonts w:ascii="Arial" w:hAnsi="Arial" w:cs="Arial"/>
        </w:rPr>
      </w:pPr>
    </w:p>
    <w:p w14:paraId="05CCEE0B" w14:textId="77777777" w:rsidR="0065619F" w:rsidRDefault="0065619F">
      <w:pPr>
        <w:rPr>
          <w:rFonts w:ascii="Arial" w:hAnsi="Arial" w:cs="Arial"/>
        </w:rPr>
        <w:sectPr w:rsidR="0065619F" w:rsidSect="001F3DA2">
          <w:footerReference w:type="default" r:id="rId10"/>
          <w:pgSz w:w="12240" w:h="15840" w:code="1"/>
          <w:pgMar w:top="1170" w:right="1440" w:bottom="1440" w:left="1440" w:header="720" w:footer="720" w:gutter="0"/>
          <w:pgNumType w:fmt="lowerRoman" w:start="1"/>
          <w:cols w:space="720"/>
          <w:docGrid w:linePitch="360"/>
        </w:sectPr>
      </w:pPr>
    </w:p>
    <w:p w14:paraId="21D4D11F"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7C6763C8" w14:textId="77777777" w:rsidR="00802F54" w:rsidRDefault="00802F54">
      <w:pPr>
        <w:rPr>
          <w:rFonts w:ascii="Arial" w:hAnsi="Arial" w:cs="Arial"/>
          <w:smallCaps/>
        </w:rPr>
      </w:pPr>
    </w:p>
    <w:p w14:paraId="256BE179" w14:textId="77777777" w:rsidR="009833D7" w:rsidRPr="00243DED" w:rsidRDefault="009833D7">
      <w:pPr>
        <w:pStyle w:val="TOC1"/>
        <w:tabs>
          <w:tab w:val="right" w:leader="dot" w:pos="9350"/>
        </w:tabs>
        <w:rPr>
          <w:rFonts w:ascii="Calibri" w:hAnsi="Calibri" w:cs="Times New Roman"/>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343520616" w:history="1">
        <w:r w:rsidRPr="00F237EF">
          <w:rPr>
            <w:rStyle w:val="Hyperlink"/>
            <w:noProof/>
          </w:rPr>
          <w:t>Project Details</w:t>
        </w:r>
        <w:r>
          <w:rPr>
            <w:noProof/>
            <w:webHidden/>
          </w:rPr>
          <w:tab/>
        </w:r>
        <w:r>
          <w:rPr>
            <w:noProof/>
            <w:webHidden/>
          </w:rPr>
          <w:fldChar w:fldCharType="begin"/>
        </w:r>
        <w:r>
          <w:rPr>
            <w:noProof/>
            <w:webHidden/>
          </w:rPr>
          <w:instrText xml:space="preserve"> PAGEREF _Toc343520616 \h </w:instrText>
        </w:r>
        <w:r>
          <w:rPr>
            <w:noProof/>
            <w:webHidden/>
          </w:rPr>
        </w:r>
        <w:r>
          <w:rPr>
            <w:noProof/>
            <w:webHidden/>
          </w:rPr>
          <w:fldChar w:fldCharType="separate"/>
        </w:r>
        <w:r>
          <w:rPr>
            <w:noProof/>
            <w:webHidden/>
          </w:rPr>
          <w:t>1</w:t>
        </w:r>
        <w:r>
          <w:rPr>
            <w:noProof/>
            <w:webHidden/>
          </w:rPr>
          <w:fldChar w:fldCharType="end"/>
        </w:r>
      </w:hyperlink>
    </w:p>
    <w:p w14:paraId="36B5B580"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17" w:history="1">
        <w:r w:rsidR="009833D7" w:rsidRPr="00F237EF">
          <w:rPr>
            <w:rStyle w:val="Hyperlink"/>
            <w:noProof/>
          </w:rPr>
          <w:t>Overview</w:t>
        </w:r>
        <w:r w:rsidR="009833D7">
          <w:rPr>
            <w:noProof/>
            <w:webHidden/>
          </w:rPr>
          <w:tab/>
        </w:r>
        <w:r w:rsidR="009833D7">
          <w:rPr>
            <w:noProof/>
            <w:webHidden/>
          </w:rPr>
          <w:fldChar w:fldCharType="begin"/>
        </w:r>
        <w:r w:rsidR="009833D7">
          <w:rPr>
            <w:noProof/>
            <w:webHidden/>
          </w:rPr>
          <w:instrText xml:space="preserve"> PAGEREF _Toc343520617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7400C178"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18" w:history="1">
        <w:r w:rsidR="009833D7" w:rsidRPr="00F237EF">
          <w:rPr>
            <w:rStyle w:val="Hyperlink"/>
            <w:noProof/>
          </w:rPr>
          <w:t>Document Resources</w:t>
        </w:r>
        <w:r w:rsidR="009833D7">
          <w:rPr>
            <w:noProof/>
            <w:webHidden/>
          </w:rPr>
          <w:tab/>
        </w:r>
        <w:r w:rsidR="009833D7">
          <w:rPr>
            <w:noProof/>
            <w:webHidden/>
          </w:rPr>
          <w:fldChar w:fldCharType="begin"/>
        </w:r>
        <w:r w:rsidR="009833D7">
          <w:rPr>
            <w:noProof/>
            <w:webHidden/>
          </w:rPr>
          <w:instrText xml:space="preserve"> PAGEREF _Toc343520618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5C0B0DDB"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19" w:history="1">
        <w:r w:rsidR="009833D7" w:rsidRPr="00F237EF">
          <w:rPr>
            <w:rStyle w:val="Hyperlink"/>
            <w:noProof/>
          </w:rPr>
          <w:t>Glossary of Terms</w:t>
        </w:r>
        <w:r w:rsidR="009833D7">
          <w:rPr>
            <w:noProof/>
            <w:webHidden/>
          </w:rPr>
          <w:tab/>
        </w:r>
        <w:r w:rsidR="009833D7">
          <w:rPr>
            <w:noProof/>
            <w:webHidden/>
          </w:rPr>
          <w:fldChar w:fldCharType="begin"/>
        </w:r>
        <w:r w:rsidR="009833D7">
          <w:rPr>
            <w:noProof/>
            <w:webHidden/>
          </w:rPr>
          <w:instrText xml:space="preserve"> PAGEREF _Toc343520619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2F1F6EBD"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20" w:history="1">
        <w:r w:rsidR="009833D7" w:rsidRPr="00F237EF">
          <w:rPr>
            <w:rStyle w:val="Hyperlink"/>
            <w:noProof/>
          </w:rPr>
          <w:t>Project Overview</w:t>
        </w:r>
        <w:r w:rsidR="009833D7">
          <w:rPr>
            <w:noProof/>
            <w:webHidden/>
          </w:rPr>
          <w:tab/>
        </w:r>
        <w:r w:rsidR="009833D7">
          <w:rPr>
            <w:noProof/>
            <w:webHidden/>
          </w:rPr>
          <w:fldChar w:fldCharType="begin"/>
        </w:r>
        <w:r w:rsidR="009833D7">
          <w:rPr>
            <w:noProof/>
            <w:webHidden/>
          </w:rPr>
          <w:instrText xml:space="preserve"> PAGEREF _Toc343520620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63E81CE1" w14:textId="77777777" w:rsidR="009833D7" w:rsidRPr="00243DED" w:rsidRDefault="00000000">
      <w:pPr>
        <w:pStyle w:val="TOC2"/>
        <w:tabs>
          <w:tab w:val="right" w:leader="dot" w:pos="9350"/>
        </w:tabs>
        <w:rPr>
          <w:rFonts w:ascii="Calibri" w:hAnsi="Calibri"/>
          <w:i w:val="0"/>
          <w:iCs w:val="0"/>
          <w:noProof/>
          <w:sz w:val="22"/>
          <w:szCs w:val="22"/>
        </w:rPr>
      </w:pPr>
      <w:hyperlink w:anchor="_Toc343520621" w:history="1">
        <w:r w:rsidR="009833D7" w:rsidRPr="00F237EF">
          <w:rPr>
            <w:rStyle w:val="Hyperlink"/>
            <w:noProof/>
          </w:rPr>
          <w:t>4.1 Project Overview and Background</w:t>
        </w:r>
        <w:r w:rsidR="009833D7">
          <w:rPr>
            <w:noProof/>
            <w:webHidden/>
          </w:rPr>
          <w:tab/>
        </w:r>
        <w:r w:rsidR="009833D7">
          <w:rPr>
            <w:noProof/>
            <w:webHidden/>
          </w:rPr>
          <w:fldChar w:fldCharType="begin"/>
        </w:r>
        <w:r w:rsidR="009833D7">
          <w:rPr>
            <w:noProof/>
            <w:webHidden/>
          </w:rPr>
          <w:instrText xml:space="preserve"> PAGEREF _Toc343520621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5AA8C3DF" w14:textId="77777777" w:rsidR="009833D7" w:rsidRPr="00243DED" w:rsidRDefault="00000000">
      <w:pPr>
        <w:pStyle w:val="TOC2"/>
        <w:tabs>
          <w:tab w:val="right" w:leader="dot" w:pos="9350"/>
        </w:tabs>
        <w:rPr>
          <w:rFonts w:ascii="Calibri" w:hAnsi="Calibri"/>
          <w:i w:val="0"/>
          <w:iCs w:val="0"/>
          <w:noProof/>
          <w:sz w:val="22"/>
          <w:szCs w:val="22"/>
        </w:rPr>
      </w:pPr>
      <w:hyperlink w:anchor="_Toc343520622" w:history="1">
        <w:r w:rsidR="009833D7" w:rsidRPr="00F237EF">
          <w:rPr>
            <w:rStyle w:val="Hyperlink"/>
            <w:noProof/>
          </w:rPr>
          <w:t>4.2 Project Dependencies</w:t>
        </w:r>
        <w:r w:rsidR="009833D7">
          <w:rPr>
            <w:noProof/>
            <w:webHidden/>
          </w:rPr>
          <w:tab/>
        </w:r>
        <w:r w:rsidR="009833D7">
          <w:rPr>
            <w:noProof/>
            <w:webHidden/>
          </w:rPr>
          <w:fldChar w:fldCharType="begin"/>
        </w:r>
        <w:r w:rsidR="009833D7">
          <w:rPr>
            <w:noProof/>
            <w:webHidden/>
          </w:rPr>
          <w:instrText xml:space="preserve"> PAGEREF _Toc343520622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176F1D94" w14:textId="77777777" w:rsidR="009833D7" w:rsidRPr="00243DED" w:rsidRDefault="00000000">
      <w:pPr>
        <w:pStyle w:val="TOC2"/>
        <w:tabs>
          <w:tab w:val="right" w:leader="dot" w:pos="9350"/>
        </w:tabs>
        <w:rPr>
          <w:rFonts w:ascii="Calibri" w:hAnsi="Calibri"/>
          <w:i w:val="0"/>
          <w:iCs w:val="0"/>
          <w:noProof/>
          <w:sz w:val="22"/>
          <w:szCs w:val="22"/>
        </w:rPr>
      </w:pPr>
      <w:hyperlink w:anchor="_Toc343520623" w:history="1">
        <w:r w:rsidR="009833D7" w:rsidRPr="00F237EF">
          <w:rPr>
            <w:rStyle w:val="Hyperlink"/>
            <w:noProof/>
          </w:rPr>
          <w:t>4.3 Stakeholders</w:t>
        </w:r>
        <w:r w:rsidR="009833D7">
          <w:rPr>
            <w:noProof/>
            <w:webHidden/>
          </w:rPr>
          <w:tab/>
        </w:r>
        <w:r w:rsidR="009833D7">
          <w:rPr>
            <w:noProof/>
            <w:webHidden/>
          </w:rPr>
          <w:fldChar w:fldCharType="begin"/>
        </w:r>
        <w:r w:rsidR="009833D7">
          <w:rPr>
            <w:noProof/>
            <w:webHidden/>
          </w:rPr>
          <w:instrText xml:space="preserve"> PAGEREF _Toc343520623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1CCE68E5"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24" w:history="1">
        <w:r w:rsidR="009833D7" w:rsidRPr="00F237EF">
          <w:rPr>
            <w:rStyle w:val="Hyperlink"/>
            <w:noProof/>
          </w:rPr>
          <w:t>Key Assumptions and Constraints</w:t>
        </w:r>
        <w:r w:rsidR="009833D7">
          <w:rPr>
            <w:noProof/>
            <w:webHidden/>
          </w:rPr>
          <w:tab/>
        </w:r>
        <w:r w:rsidR="009833D7">
          <w:rPr>
            <w:noProof/>
            <w:webHidden/>
          </w:rPr>
          <w:fldChar w:fldCharType="begin"/>
        </w:r>
        <w:r w:rsidR="009833D7">
          <w:rPr>
            <w:noProof/>
            <w:webHidden/>
          </w:rPr>
          <w:instrText xml:space="preserve"> PAGEREF _Toc343520624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359AE086" w14:textId="77777777" w:rsidR="009833D7" w:rsidRPr="00243DED" w:rsidRDefault="00000000">
      <w:pPr>
        <w:pStyle w:val="TOC2"/>
        <w:tabs>
          <w:tab w:val="right" w:leader="dot" w:pos="9350"/>
        </w:tabs>
        <w:rPr>
          <w:rFonts w:ascii="Calibri" w:hAnsi="Calibri"/>
          <w:i w:val="0"/>
          <w:iCs w:val="0"/>
          <w:noProof/>
          <w:sz w:val="22"/>
          <w:szCs w:val="22"/>
        </w:rPr>
      </w:pPr>
      <w:hyperlink w:anchor="_Toc343520625" w:history="1">
        <w:r w:rsidR="009833D7" w:rsidRPr="00F237EF">
          <w:rPr>
            <w:rStyle w:val="Hyperlink"/>
            <w:noProof/>
          </w:rPr>
          <w:t>5.1 Key Assumptions and Constraints</w:t>
        </w:r>
        <w:r w:rsidR="009833D7">
          <w:rPr>
            <w:noProof/>
            <w:webHidden/>
          </w:rPr>
          <w:tab/>
        </w:r>
        <w:r w:rsidR="009833D7">
          <w:rPr>
            <w:noProof/>
            <w:webHidden/>
          </w:rPr>
          <w:fldChar w:fldCharType="begin"/>
        </w:r>
        <w:r w:rsidR="009833D7">
          <w:rPr>
            <w:noProof/>
            <w:webHidden/>
          </w:rPr>
          <w:instrText xml:space="preserve"> PAGEREF _Toc343520625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11A44B86"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26" w:history="1">
        <w:r w:rsidR="009833D7" w:rsidRPr="00F237EF">
          <w:rPr>
            <w:rStyle w:val="Hyperlink"/>
            <w:noProof/>
          </w:rPr>
          <w:t>Use Cases</w:t>
        </w:r>
        <w:r w:rsidR="009833D7">
          <w:rPr>
            <w:noProof/>
            <w:webHidden/>
          </w:rPr>
          <w:tab/>
        </w:r>
        <w:r w:rsidR="009833D7">
          <w:rPr>
            <w:noProof/>
            <w:webHidden/>
          </w:rPr>
          <w:fldChar w:fldCharType="begin"/>
        </w:r>
        <w:r w:rsidR="009833D7">
          <w:rPr>
            <w:noProof/>
            <w:webHidden/>
          </w:rPr>
          <w:instrText xml:space="preserve"> PAGEREF _Toc343520626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66F21B29" w14:textId="77777777" w:rsidR="009833D7" w:rsidRPr="00243DED" w:rsidRDefault="00000000">
      <w:pPr>
        <w:pStyle w:val="TOC2"/>
        <w:tabs>
          <w:tab w:val="right" w:leader="dot" w:pos="9350"/>
        </w:tabs>
        <w:rPr>
          <w:rFonts w:ascii="Calibri" w:hAnsi="Calibri"/>
          <w:i w:val="0"/>
          <w:iCs w:val="0"/>
          <w:noProof/>
          <w:sz w:val="22"/>
          <w:szCs w:val="22"/>
        </w:rPr>
      </w:pPr>
      <w:hyperlink w:anchor="_Toc343520627" w:history="1">
        <w:r w:rsidR="009833D7" w:rsidRPr="00F237EF">
          <w:rPr>
            <w:rStyle w:val="Hyperlink"/>
            <w:noProof/>
          </w:rPr>
          <w:t>Use Case Diagram</w:t>
        </w:r>
        <w:r w:rsidR="009833D7">
          <w:rPr>
            <w:noProof/>
            <w:webHidden/>
          </w:rPr>
          <w:tab/>
        </w:r>
        <w:r w:rsidR="009833D7">
          <w:rPr>
            <w:noProof/>
            <w:webHidden/>
          </w:rPr>
          <w:fldChar w:fldCharType="begin"/>
        </w:r>
        <w:r w:rsidR="009833D7">
          <w:rPr>
            <w:noProof/>
            <w:webHidden/>
          </w:rPr>
          <w:instrText xml:space="preserve"> PAGEREF _Toc343520627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7108D8AC" w14:textId="77777777" w:rsidR="009833D7" w:rsidRPr="00243DED" w:rsidRDefault="00000000">
      <w:pPr>
        <w:pStyle w:val="TOC2"/>
        <w:tabs>
          <w:tab w:val="right" w:leader="dot" w:pos="9350"/>
        </w:tabs>
        <w:rPr>
          <w:rFonts w:ascii="Calibri" w:hAnsi="Calibri"/>
          <w:i w:val="0"/>
          <w:iCs w:val="0"/>
          <w:noProof/>
          <w:sz w:val="22"/>
          <w:szCs w:val="22"/>
        </w:rPr>
      </w:pPr>
      <w:hyperlink w:anchor="_Toc343520628" w:history="1">
        <w:r w:rsidR="009833D7" w:rsidRPr="00F237EF">
          <w:rPr>
            <w:rStyle w:val="Hyperlink"/>
            <w:noProof/>
          </w:rPr>
          <w:t>Use Case Narrative</w:t>
        </w:r>
        <w:r w:rsidR="009833D7">
          <w:rPr>
            <w:noProof/>
            <w:webHidden/>
          </w:rPr>
          <w:tab/>
        </w:r>
        <w:r w:rsidR="009833D7">
          <w:rPr>
            <w:noProof/>
            <w:webHidden/>
          </w:rPr>
          <w:fldChar w:fldCharType="begin"/>
        </w:r>
        <w:r w:rsidR="009833D7">
          <w:rPr>
            <w:noProof/>
            <w:webHidden/>
          </w:rPr>
          <w:instrText xml:space="preserve"> PAGEREF _Toc343520628 \h </w:instrText>
        </w:r>
        <w:r w:rsidR="009833D7">
          <w:rPr>
            <w:noProof/>
            <w:webHidden/>
          </w:rPr>
        </w:r>
        <w:r w:rsidR="009833D7">
          <w:rPr>
            <w:noProof/>
            <w:webHidden/>
          </w:rPr>
          <w:fldChar w:fldCharType="separate"/>
        </w:r>
        <w:r w:rsidR="009833D7">
          <w:rPr>
            <w:noProof/>
            <w:webHidden/>
          </w:rPr>
          <w:t>3</w:t>
        </w:r>
        <w:r w:rsidR="009833D7">
          <w:rPr>
            <w:noProof/>
            <w:webHidden/>
          </w:rPr>
          <w:fldChar w:fldCharType="end"/>
        </w:r>
      </w:hyperlink>
    </w:p>
    <w:p w14:paraId="7B6D2415"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29" w:history="1">
        <w:r w:rsidR="009833D7" w:rsidRPr="00F237EF">
          <w:rPr>
            <w:rStyle w:val="Hyperlink"/>
            <w:noProof/>
          </w:rPr>
          <w:t>Business Requirements</w:t>
        </w:r>
        <w:r w:rsidR="009833D7">
          <w:rPr>
            <w:noProof/>
            <w:webHidden/>
          </w:rPr>
          <w:tab/>
        </w:r>
        <w:r w:rsidR="009833D7">
          <w:rPr>
            <w:noProof/>
            <w:webHidden/>
          </w:rPr>
          <w:fldChar w:fldCharType="begin"/>
        </w:r>
        <w:r w:rsidR="009833D7">
          <w:rPr>
            <w:noProof/>
            <w:webHidden/>
          </w:rPr>
          <w:instrText xml:space="preserve"> PAGEREF _Toc343520629 \h </w:instrText>
        </w:r>
        <w:r w:rsidR="009833D7">
          <w:rPr>
            <w:noProof/>
            <w:webHidden/>
          </w:rPr>
        </w:r>
        <w:r w:rsidR="009833D7">
          <w:rPr>
            <w:noProof/>
            <w:webHidden/>
          </w:rPr>
          <w:fldChar w:fldCharType="separate"/>
        </w:r>
        <w:r w:rsidR="009833D7">
          <w:rPr>
            <w:noProof/>
            <w:webHidden/>
          </w:rPr>
          <w:t>5</w:t>
        </w:r>
        <w:r w:rsidR="009833D7">
          <w:rPr>
            <w:noProof/>
            <w:webHidden/>
          </w:rPr>
          <w:fldChar w:fldCharType="end"/>
        </w:r>
      </w:hyperlink>
    </w:p>
    <w:p w14:paraId="250E4586" w14:textId="77777777" w:rsidR="009833D7" w:rsidRPr="00243DED" w:rsidRDefault="00000000">
      <w:pPr>
        <w:pStyle w:val="TOC1"/>
        <w:tabs>
          <w:tab w:val="right" w:leader="dot" w:pos="9350"/>
        </w:tabs>
        <w:rPr>
          <w:rFonts w:ascii="Calibri" w:hAnsi="Calibri" w:cs="Times New Roman"/>
          <w:smallCaps w:val="0"/>
          <w:noProof/>
          <w:color w:val="auto"/>
          <w:sz w:val="22"/>
          <w:szCs w:val="22"/>
        </w:rPr>
      </w:pPr>
      <w:hyperlink w:anchor="_Toc343520630" w:history="1">
        <w:r w:rsidR="009833D7" w:rsidRPr="00F237EF">
          <w:rPr>
            <w:rStyle w:val="Hyperlink"/>
            <w:noProof/>
          </w:rPr>
          <w:t>Appendixes</w:t>
        </w:r>
        <w:r w:rsidR="009833D7">
          <w:rPr>
            <w:noProof/>
            <w:webHidden/>
          </w:rPr>
          <w:tab/>
        </w:r>
        <w:r w:rsidR="009833D7">
          <w:rPr>
            <w:noProof/>
            <w:webHidden/>
          </w:rPr>
          <w:fldChar w:fldCharType="begin"/>
        </w:r>
        <w:r w:rsidR="009833D7">
          <w:rPr>
            <w:noProof/>
            <w:webHidden/>
          </w:rPr>
          <w:instrText xml:space="preserve"> PAGEREF _Toc343520630 \h </w:instrText>
        </w:r>
        <w:r w:rsidR="009833D7">
          <w:rPr>
            <w:noProof/>
            <w:webHidden/>
          </w:rPr>
        </w:r>
        <w:r w:rsidR="009833D7">
          <w:rPr>
            <w:noProof/>
            <w:webHidden/>
          </w:rPr>
          <w:fldChar w:fldCharType="separate"/>
        </w:r>
        <w:r w:rsidR="009833D7">
          <w:rPr>
            <w:noProof/>
            <w:webHidden/>
          </w:rPr>
          <w:t>7</w:t>
        </w:r>
        <w:r w:rsidR="009833D7">
          <w:rPr>
            <w:noProof/>
            <w:webHidden/>
          </w:rPr>
          <w:fldChar w:fldCharType="end"/>
        </w:r>
      </w:hyperlink>
    </w:p>
    <w:p w14:paraId="2F8DDDF4" w14:textId="77777777" w:rsidR="009833D7" w:rsidRPr="00243DED" w:rsidRDefault="00000000">
      <w:pPr>
        <w:pStyle w:val="TOC2"/>
        <w:tabs>
          <w:tab w:val="right" w:leader="dot" w:pos="9350"/>
        </w:tabs>
        <w:rPr>
          <w:rFonts w:ascii="Calibri" w:hAnsi="Calibri"/>
          <w:i w:val="0"/>
          <w:iCs w:val="0"/>
          <w:noProof/>
          <w:sz w:val="22"/>
          <w:szCs w:val="22"/>
        </w:rPr>
      </w:pPr>
      <w:hyperlink w:anchor="_Toc343520631" w:history="1">
        <w:r w:rsidR="009833D7" w:rsidRPr="00F237EF">
          <w:rPr>
            <w:rStyle w:val="Hyperlink"/>
            <w:noProof/>
          </w:rPr>
          <w:t>Appendix A – Business Process Flows</w:t>
        </w:r>
        <w:r w:rsidR="009833D7">
          <w:rPr>
            <w:noProof/>
            <w:webHidden/>
          </w:rPr>
          <w:tab/>
        </w:r>
        <w:r w:rsidR="009833D7">
          <w:rPr>
            <w:noProof/>
            <w:webHidden/>
          </w:rPr>
          <w:fldChar w:fldCharType="begin"/>
        </w:r>
        <w:r w:rsidR="009833D7">
          <w:rPr>
            <w:noProof/>
            <w:webHidden/>
          </w:rPr>
          <w:instrText xml:space="preserve"> PAGEREF _Toc343520631 \h </w:instrText>
        </w:r>
        <w:r w:rsidR="009833D7">
          <w:rPr>
            <w:noProof/>
            <w:webHidden/>
          </w:rPr>
        </w:r>
        <w:r w:rsidR="009833D7">
          <w:rPr>
            <w:noProof/>
            <w:webHidden/>
          </w:rPr>
          <w:fldChar w:fldCharType="separate"/>
        </w:r>
        <w:r w:rsidR="009833D7">
          <w:rPr>
            <w:noProof/>
            <w:webHidden/>
          </w:rPr>
          <w:t>7</w:t>
        </w:r>
        <w:r w:rsidR="009833D7">
          <w:rPr>
            <w:noProof/>
            <w:webHidden/>
          </w:rPr>
          <w:fldChar w:fldCharType="end"/>
        </w:r>
      </w:hyperlink>
    </w:p>
    <w:p w14:paraId="70889CEC" w14:textId="77777777" w:rsidR="009833D7" w:rsidRPr="00243DED" w:rsidRDefault="00000000">
      <w:pPr>
        <w:pStyle w:val="TOC2"/>
        <w:tabs>
          <w:tab w:val="right" w:leader="dot" w:pos="9350"/>
        </w:tabs>
        <w:rPr>
          <w:rFonts w:ascii="Calibri" w:hAnsi="Calibri"/>
          <w:i w:val="0"/>
          <w:iCs w:val="0"/>
          <w:noProof/>
          <w:sz w:val="22"/>
          <w:szCs w:val="22"/>
        </w:rPr>
      </w:pPr>
      <w:hyperlink w:anchor="_Toc343520632" w:history="1">
        <w:r w:rsidR="009833D7" w:rsidRPr="00F237EF">
          <w:rPr>
            <w:rStyle w:val="Hyperlink"/>
            <w:noProof/>
          </w:rPr>
          <w:t>Appendix B – Business Rules Catalog</w:t>
        </w:r>
        <w:r w:rsidR="009833D7">
          <w:rPr>
            <w:noProof/>
            <w:webHidden/>
          </w:rPr>
          <w:tab/>
        </w:r>
        <w:r w:rsidR="009833D7">
          <w:rPr>
            <w:noProof/>
            <w:webHidden/>
          </w:rPr>
          <w:fldChar w:fldCharType="begin"/>
        </w:r>
        <w:r w:rsidR="009833D7">
          <w:rPr>
            <w:noProof/>
            <w:webHidden/>
          </w:rPr>
          <w:instrText xml:space="preserve"> PAGEREF _Toc343520632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43F90E48" w14:textId="77777777" w:rsidR="009833D7" w:rsidRPr="00243DED" w:rsidRDefault="00000000">
      <w:pPr>
        <w:pStyle w:val="TOC2"/>
        <w:tabs>
          <w:tab w:val="right" w:leader="dot" w:pos="9350"/>
        </w:tabs>
        <w:rPr>
          <w:rFonts w:ascii="Calibri" w:hAnsi="Calibri"/>
          <w:i w:val="0"/>
          <w:iCs w:val="0"/>
          <w:noProof/>
          <w:sz w:val="22"/>
          <w:szCs w:val="22"/>
        </w:rPr>
      </w:pPr>
      <w:hyperlink w:anchor="_Toc343520633" w:history="1">
        <w:r w:rsidR="009833D7" w:rsidRPr="00F237EF">
          <w:rPr>
            <w:rStyle w:val="Hyperlink"/>
            <w:noProof/>
          </w:rPr>
          <w:t>Appendix C- Models</w:t>
        </w:r>
        <w:r w:rsidR="009833D7">
          <w:rPr>
            <w:noProof/>
            <w:webHidden/>
          </w:rPr>
          <w:tab/>
        </w:r>
        <w:r w:rsidR="009833D7">
          <w:rPr>
            <w:noProof/>
            <w:webHidden/>
          </w:rPr>
          <w:fldChar w:fldCharType="begin"/>
        </w:r>
        <w:r w:rsidR="009833D7">
          <w:rPr>
            <w:noProof/>
            <w:webHidden/>
          </w:rPr>
          <w:instrText xml:space="preserve"> PAGEREF _Toc343520633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44A5C66F" w14:textId="77777777" w:rsidR="009833D7" w:rsidRPr="00243DED" w:rsidRDefault="00000000">
      <w:pPr>
        <w:pStyle w:val="TOC2"/>
        <w:tabs>
          <w:tab w:val="right" w:leader="dot" w:pos="9350"/>
        </w:tabs>
        <w:rPr>
          <w:rFonts w:ascii="Calibri" w:hAnsi="Calibri"/>
          <w:i w:val="0"/>
          <w:iCs w:val="0"/>
          <w:noProof/>
          <w:sz w:val="22"/>
          <w:szCs w:val="22"/>
        </w:rPr>
      </w:pPr>
      <w:hyperlink w:anchor="_Toc343520634" w:history="1">
        <w:r w:rsidR="009833D7" w:rsidRPr="00F237EF">
          <w:rPr>
            <w:rStyle w:val="Hyperlink"/>
            <w:noProof/>
          </w:rPr>
          <w:t>Traceability Matrix</w:t>
        </w:r>
        <w:r w:rsidR="009833D7">
          <w:rPr>
            <w:noProof/>
            <w:webHidden/>
          </w:rPr>
          <w:tab/>
        </w:r>
        <w:r w:rsidR="009833D7">
          <w:rPr>
            <w:noProof/>
            <w:webHidden/>
          </w:rPr>
          <w:fldChar w:fldCharType="begin"/>
        </w:r>
        <w:r w:rsidR="009833D7">
          <w:rPr>
            <w:noProof/>
            <w:webHidden/>
          </w:rPr>
          <w:instrText xml:space="preserve"> PAGEREF _Toc343520634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26BA67D8" w14:textId="77777777" w:rsidR="009833D7" w:rsidRPr="00243DED" w:rsidRDefault="00000000">
      <w:pPr>
        <w:pStyle w:val="TOC2"/>
        <w:tabs>
          <w:tab w:val="right" w:leader="dot" w:pos="9350"/>
        </w:tabs>
        <w:rPr>
          <w:rFonts w:ascii="Calibri" w:hAnsi="Calibri"/>
          <w:i w:val="0"/>
          <w:iCs w:val="0"/>
          <w:noProof/>
          <w:sz w:val="22"/>
          <w:szCs w:val="22"/>
        </w:rPr>
      </w:pPr>
      <w:hyperlink w:anchor="_Toc343520635" w:history="1">
        <w:r w:rsidR="009833D7" w:rsidRPr="00F237EF">
          <w:rPr>
            <w:rStyle w:val="Hyperlink"/>
            <w:noProof/>
          </w:rPr>
          <w:t>Use Case Narrative Instructions</w:t>
        </w:r>
        <w:r w:rsidR="009833D7">
          <w:rPr>
            <w:noProof/>
            <w:webHidden/>
          </w:rPr>
          <w:tab/>
        </w:r>
        <w:r w:rsidR="009833D7">
          <w:rPr>
            <w:noProof/>
            <w:webHidden/>
          </w:rPr>
          <w:fldChar w:fldCharType="begin"/>
        </w:r>
        <w:r w:rsidR="009833D7">
          <w:rPr>
            <w:noProof/>
            <w:webHidden/>
          </w:rPr>
          <w:instrText xml:space="preserve"> PAGEREF _Toc343520635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582E82F0" w14:textId="77777777" w:rsidR="00DC5CCD" w:rsidRPr="00E779AF" w:rsidRDefault="009833D7">
      <w:pPr>
        <w:rPr>
          <w:rFonts w:ascii="Arial" w:hAnsi="Arial" w:cs="Arial"/>
          <w:smallCaps/>
        </w:rPr>
      </w:pPr>
      <w:r>
        <w:rPr>
          <w:rFonts w:ascii="Arial" w:hAnsi="Arial" w:cs="Arial"/>
          <w:smallCaps/>
        </w:rPr>
        <w:fldChar w:fldCharType="end"/>
      </w:r>
    </w:p>
    <w:p w14:paraId="0B62173E"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4D226822" w14:textId="77777777" w:rsidR="00E779AF" w:rsidRPr="006E60F0" w:rsidRDefault="00E779AF" w:rsidP="00DC5CCD">
      <w:pPr>
        <w:pStyle w:val="PSOTOC"/>
      </w:pPr>
      <w:bookmarkStart w:id="1" w:name="_Toc307487480"/>
      <w:bookmarkStart w:id="2" w:name="_Toc343520616"/>
      <w:bookmarkStart w:id="3" w:name="_Toc343519674"/>
      <w:r w:rsidRPr="006E60F0">
        <w:lastRenderedPageBreak/>
        <w:t>Project Details</w:t>
      </w:r>
      <w:bookmarkEnd w:id="1"/>
      <w:bookmarkEnd w:id="2"/>
    </w:p>
    <w:p w14:paraId="3C01CC8C"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4617E83C" w14:textId="77777777" w:rsidTr="0F885C89">
        <w:trPr>
          <w:trHeight w:val="288"/>
        </w:trPr>
        <w:tc>
          <w:tcPr>
            <w:tcW w:w="2340" w:type="dxa"/>
            <w:shd w:val="clear" w:color="auto" w:fill="auto"/>
            <w:vAlign w:val="center"/>
          </w:tcPr>
          <w:p w14:paraId="2C10FBCA"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22984190" w14:textId="77777777" w:rsidR="00E779AF" w:rsidRPr="000B0A51" w:rsidRDefault="006D045C" w:rsidP="00243DED">
            <w:pPr>
              <w:rPr>
                <w:rFonts w:ascii="Arial" w:hAnsi="Arial" w:cs="Arial"/>
                <w:bCs/>
                <w:sz w:val="18"/>
                <w:szCs w:val="20"/>
              </w:rPr>
            </w:pPr>
            <w:r>
              <w:rPr>
                <w:rStyle w:val="PlaceholderText"/>
              </w:rPr>
              <w:t>Measure Calculation Tool (MCT)</w:t>
            </w:r>
          </w:p>
        </w:tc>
      </w:tr>
      <w:tr w:rsidR="00E779AF" w:rsidRPr="006E60F0" w14:paraId="0196ECE0" w14:textId="77777777" w:rsidTr="0F885C89">
        <w:trPr>
          <w:trHeight w:val="288"/>
        </w:trPr>
        <w:tc>
          <w:tcPr>
            <w:tcW w:w="2340" w:type="dxa"/>
            <w:shd w:val="clear" w:color="auto" w:fill="auto"/>
            <w:vAlign w:val="center"/>
          </w:tcPr>
          <w:p w14:paraId="1E35251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77DD5871" w14:textId="1C88BC65" w:rsidR="00E779AF" w:rsidRPr="006E60F0" w:rsidRDefault="00124925" w:rsidP="0F885C89">
            <w:pPr>
              <w:rPr>
                <w:rFonts w:ascii="Arial" w:hAnsi="Arial" w:cs="Arial"/>
                <w:b/>
                <w:bCs/>
                <w:i/>
                <w:iCs/>
                <w:sz w:val="20"/>
                <w:szCs w:val="20"/>
              </w:rPr>
            </w:pPr>
            <w:r w:rsidRPr="0F885C89">
              <w:rPr>
                <w:rFonts w:ascii="Arial" w:hAnsi="Arial" w:cs="Arial"/>
                <w:b/>
                <w:bCs/>
                <w:i/>
                <w:iCs/>
                <w:sz w:val="20"/>
                <w:szCs w:val="20"/>
              </w:rPr>
              <w:t>Phase 1</w:t>
            </w:r>
          </w:p>
        </w:tc>
      </w:tr>
      <w:tr w:rsidR="00E779AF" w:rsidRPr="006E60F0" w14:paraId="3D45E65C" w14:textId="77777777" w:rsidTr="0F885C89">
        <w:trPr>
          <w:trHeight w:val="288"/>
        </w:trPr>
        <w:tc>
          <w:tcPr>
            <w:tcW w:w="2340" w:type="dxa"/>
            <w:shd w:val="clear" w:color="auto" w:fill="auto"/>
            <w:vAlign w:val="center"/>
          </w:tcPr>
          <w:p w14:paraId="160A10B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1B30E174" w14:textId="3803ABB6" w:rsidR="00E779AF" w:rsidRPr="006E60F0" w:rsidRDefault="123FED5A" w:rsidP="0F885C89">
            <w:pPr>
              <w:rPr>
                <w:rFonts w:ascii="Arial" w:hAnsi="Arial" w:cs="Arial"/>
                <w:sz w:val="20"/>
                <w:szCs w:val="20"/>
              </w:rPr>
            </w:pPr>
            <w:r w:rsidRPr="0F885C89">
              <w:rPr>
                <w:rFonts w:ascii="Arial" w:hAnsi="Arial" w:cs="Arial"/>
                <w:sz w:val="20"/>
                <w:szCs w:val="20"/>
              </w:rPr>
              <w:t>10/3/2022</w:t>
            </w:r>
          </w:p>
        </w:tc>
      </w:tr>
      <w:tr w:rsidR="00E779AF" w:rsidRPr="006E60F0" w14:paraId="3A5AE62E" w14:textId="77777777" w:rsidTr="0F885C89">
        <w:trPr>
          <w:trHeight w:val="288"/>
        </w:trPr>
        <w:tc>
          <w:tcPr>
            <w:tcW w:w="2340" w:type="dxa"/>
            <w:shd w:val="clear" w:color="auto" w:fill="auto"/>
            <w:vAlign w:val="center"/>
          </w:tcPr>
          <w:p w14:paraId="3DA336FE"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818F15" w14:textId="34607A0C" w:rsidR="00E779AF" w:rsidRPr="006E60F0" w:rsidRDefault="404A52C5" w:rsidP="0F885C89">
            <w:pPr>
              <w:rPr>
                <w:rFonts w:ascii="Arial" w:hAnsi="Arial" w:cs="Arial"/>
                <w:sz w:val="20"/>
                <w:szCs w:val="20"/>
              </w:rPr>
            </w:pPr>
            <w:r w:rsidRPr="0F885C89">
              <w:rPr>
                <w:rFonts w:ascii="Arial" w:hAnsi="Arial" w:cs="Arial"/>
                <w:sz w:val="20"/>
                <w:szCs w:val="20"/>
              </w:rPr>
              <w:t>3/09/2023</w:t>
            </w:r>
          </w:p>
        </w:tc>
      </w:tr>
      <w:tr w:rsidR="00E779AF" w:rsidRPr="006E60F0" w14:paraId="636656B0" w14:textId="77777777" w:rsidTr="0F885C89">
        <w:trPr>
          <w:trHeight w:val="288"/>
        </w:trPr>
        <w:tc>
          <w:tcPr>
            <w:tcW w:w="2340" w:type="dxa"/>
            <w:shd w:val="clear" w:color="auto" w:fill="auto"/>
            <w:vAlign w:val="center"/>
          </w:tcPr>
          <w:p w14:paraId="4C3D4C7A"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66ABAF06" w14:textId="3793C46D" w:rsidR="00E779AF" w:rsidRPr="006E60F0" w:rsidRDefault="12C1DA2F" w:rsidP="0F885C89">
            <w:pPr>
              <w:rPr>
                <w:rFonts w:ascii="Arial" w:hAnsi="Arial" w:cs="Arial"/>
                <w:sz w:val="20"/>
                <w:szCs w:val="20"/>
              </w:rPr>
            </w:pPr>
            <w:r w:rsidRPr="0F885C89">
              <w:rPr>
                <w:rFonts w:ascii="Arial" w:hAnsi="Arial" w:cs="Arial"/>
                <w:sz w:val="20"/>
                <w:szCs w:val="20"/>
              </w:rPr>
              <w:t>CMS</w:t>
            </w:r>
          </w:p>
        </w:tc>
      </w:tr>
      <w:tr w:rsidR="00E779AF" w:rsidRPr="006E60F0" w14:paraId="02C31CA3" w14:textId="77777777" w:rsidTr="0F885C89">
        <w:trPr>
          <w:trHeight w:val="288"/>
        </w:trPr>
        <w:tc>
          <w:tcPr>
            <w:tcW w:w="2340" w:type="dxa"/>
            <w:shd w:val="clear" w:color="auto" w:fill="auto"/>
            <w:vAlign w:val="center"/>
          </w:tcPr>
          <w:p w14:paraId="6818922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1ABB172" w14:textId="23D332BB" w:rsidR="00E779AF" w:rsidRPr="006E60F0" w:rsidRDefault="12D1620D" w:rsidP="0F885C89">
            <w:pPr>
              <w:spacing w:line="259" w:lineRule="auto"/>
            </w:pPr>
            <w:r w:rsidRPr="0F885C89">
              <w:rPr>
                <w:rFonts w:ascii="Arial" w:hAnsi="Arial" w:cs="Arial"/>
                <w:b/>
                <w:bCs/>
                <w:i/>
                <w:iCs/>
                <w:sz w:val="20"/>
                <w:szCs w:val="20"/>
              </w:rPr>
              <w:t>DQM transition</w:t>
            </w:r>
          </w:p>
        </w:tc>
      </w:tr>
      <w:tr w:rsidR="00E779AF" w:rsidRPr="006E60F0" w14:paraId="30D7124E" w14:textId="77777777" w:rsidTr="0F885C89">
        <w:trPr>
          <w:trHeight w:val="288"/>
        </w:trPr>
        <w:tc>
          <w:tcPr>
            <w:tcW w:w="2340" w:type="dxa"/>
            <w:shd w:val="clear" w:color="auto" w:fill="auto"/>
            <w:vAlign w:val="center"/>
          </w:tcPr>
          <w:p w14:paraId="122E51D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16074B0E" w14:textId="77777777" w:rsidR="00E779AF" w:rsidRPr="006E60F0" w:rsidRDefault="00E779AF" w:rsidP="00243DED">
            <w:pPr>
              <w:rPr>
                <w:rFonts w:ascii="Arial" w:hAnsi="Arial" w:cs="Arial"/>
                <w:bCs/>
                <w:sz w:val="20"/>
                <w:szCs w:val="20"/>
              </w:rPr>
            </w:pPr>
          </w:p>
        </w:tc>
      </w:tr>
      <w:tr w:rsidR="00E779AF" w:rsidRPr="006E60F0" w14:paraId="3BED27AA" w14:textId="77777777" w:rsidTr="0F885C89">
        <w:trPr>
          <w:trHeight w:val="288"/>
        </w:trPr>
        <w:tc>
          <w:tcPr>
            <w:tcW w:w="2340" w:type="dxa"/>
            <w:shd w:val="clear" w:color="auto" w:fill="auto"/>
            <w:vAlign w:val="center"/>
          </w:tcPr>
          <w:p w14:paraId="45E6195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27672B19" w14:textId="6238F8BC" w:rsidR="00E779AF" w:rsidRPr="006E60F0" w:rsidRDefault="35E7C4FF" w:rsidP="0F885C89">
            <w:pPr>
              <w:rPr>
                <w:rFonts w:ascii="Arial" w:hAnsi="Arial" w:cs="Arial"/>
                <w:sz w:val="20"/>
                <w:szCs w:val="20"/>
              </w:rPr>
            </w:pPr>
            <w:r w:rsidRPr="0F885C89">
              <w:rPr>
                <w:rFonts w:ascii="Arial" w:hAnsi="Arial" w:cs="Arial"/>
                <w:sz w:val="20"/>
                <w:szCs w:val="20"/>
              </w:rPr>
              <w:t>2</w:t>
            </w:r>
          </w:p>
        </w:tc>
      </w:tr>
      <w:tr w:rsidR="00E779AF" w:rsidRPr="006E60F0" w14:paraId="3153B736" w14:textId="77777777" w:rsidTr="0F885C89">
        <w:trPr>
          <w:trHeight w:val="288"/>
        </w:trPr>
        <w:tc>
          <w:tcPr>
            <w:tcW w:w="2340" w:type="dxa"/>
            <w:shd w:val="clear" w:color="auto" w:fill="auto"/>
            <w:vAlign w:val="center"/>
          </w:tcPr>
          <w:p w14:paraId="14176679"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
          <w:p w14:paraId="60C2EEE5" w14:textId="61B01C5F" w:rsidR="00E779AF" w:rsidRPr="006E60F0" w:rsidRDefault="4CA096E1" w:rsidP="0F885C89">
            <w:pPr>
              <w:rPr>
                <w:rFonts w:ascii="Arial" w:hAnsi="Arial" w:cs="Arial"/>
                <w:sz w:val="20"/>
                <w:szCs w:val="20"/>
              </w:rPr>
            </w:pPr>
            <w:r w:rsidRPr="0F885C89">
              <w:rPr>
                <w:rFonts w:ascii="Arial" w:hAnsi="Arial" w:cs="Arial"/>
                <w:sz w:val="20"/>
                <w:szCs w:val="20"/>
              </w:rPr>
              <w:t>Kerry McDowell</w:t>
            </w:r>
          </w:p>
        </w:tc>
      </w:tr>
      <w:bookmarkEnd w:id="3"/>
    </w:tbl>
    <w:p w14:paraId="73A85B4B" w14:textId="77777777" w:rsidR="00E779AF" w:rsidRDefault="00E779AF" w:rsidP="00F52C80">
      <w:pPr>
        <w:rPr>
          <w:rFonts w:ascii="Arial" w:hAnsi="Arial" w:cs="Arial"/>
          <w:b/>
          <w:bCs/>
          <w:smallCaps/>
          <w:color w:val="7030A0"/>
          <w:sz w:val="26"/>
          <w:szCs w:val="26"/>
        </w:rPr>
      </w:pPr>
    </w:p>
    <w:p w14:paraId="1CC353CB" w14:textId="77777777" w:rsidR="00F52C80" w:rsidRDefault="00E779AF" w:rsidP="00DC5CCD">
      <w:pPr>
        <w:pStyle w:val="PSOTOC"/>
      </w:pPr>
      <w:bookmarkStart w:id="4" w:name="_Toc343520617"/>
      <w:r>
        <w:t>Overview</w:t>
      </w:r>
      <w:bookmarkEnd w:id="4"/>
    </w:p>
    <w:p w14:paraId="0C725CDB" w14:textId="77777777" w:rsidR="00E779AF" w:rsidRDefault="00E779AF" w:rsidP="00F52C80">
      <w:pPr>
        <w:rPr>
          <w:rFonts w:ascii="Arial" w:hAnsi="Arial" w:cs="Arial"/>
          <w:b/>
        </w:rPr>
      </w:pPr>
    </w:p>
    <w:p w14:paraId="1A60E353" w14:textId="77777777" w:rsidR="00DE4653" w:rsidRPr="0059558C" w:rsidRDefault="00DE4653" w:rsidP="00DE4653">
      <w:pPr>
        <w:ind w:left="360"/>
        <w:rPr>
          <w:rFonts w:ascii="Arial" w:hAnsi="Arial" w:cs="Arial"/>
          <w:sz w:val="20"/>
          <w:szCs w:val="20"/>
        </w:rPr>
      </w:pPr>
      <w:bookmarkStart w:id="5" w:name="OLE_LINK1"/>
      <w:bookmarkStart w:id="6" w:name="OLE_LINK2"/>
      <w:r w:rsidRPr="0059558C">
        <w:rPr>
          <w:rFonts w:ascii="Arial" w:hAnsi="Arial" w:cs="Arial"/>
          <w:sz w:val="20"/>
          <w:szCs w:val="20"/>
        </w:rPr>
        <w:t>This document defi</w:t>
      </w:r>
      <w:r w:rsidR="00E779AF">
        <w:rPr>
          <w:rFonts w:ascii="Arial" w:hAnsi="Arial" w:cs="Arial"/>
          <w:sz w:val="20"/>
          <w:szCs w:val="20"/>
        </w:rPr>
        <w:t xml:space="preserve">nes the </w:t>
      </w:r>
      <w:r w:rsidR="005212E9">
        <w:rPr>
          <w:rFonts w:ascii="Arial" w:hAnsi="Arial" w:cs="Arial"/>
          <w:sz w:val="20"/>
          <w:szCs w:val="20"/>
        </w:rPr>
        <w:t>high-level</w:t>
      </w:r>
      <w:r w:rsidR="00E779AF">
        <w:rPr>
          <w:rFonts w:ascii="Arial" w:hAnsi="Arial" w:cs="Arial"/>
          <w:sz w:val="20"/>
          <w:szCs w:val="20"/>
        </w:rPr>
        <w:t xml:space="preserve"> requirements </w:t>
      </w:r>
      <w:r w:rsidR="006D045C">
        <w:rPr>
          <w:rFonts w:ascii="Arial" w:hAnsi="Arial" w:cs="Arial"/>
          <w:sz w:val="20"/>
          <w:szCs w:val="20"/>
        </w:rPr>
        <w:t>of the Measure Calculation Tool</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11FDAF9C" w14:textId="77777777" w:rsidR="00DE4653" w:rsidRPr="0059558C" w:rsidRDefault="00DE4653" w:rsidP="00DE4653">
      <w:pPr>
        <w:ind w:left="360"/>
        <w:rPr>
          <w:rFonts w:ascii="Arial" w:hAnsi="Arial" w:cs="Arial"/>
          <w:sz w:val="20"/>
          <w:szCs w:val="20"/>
        </w:rPr>
      </w:pPr>
    </w:p>
    <w:p w14:paraId="4C46BFF3" w14:textId="77777777" w:rsidR="00DE4653" w:rsidRDefault="006D045C" w:rsidP="00AA390E">
      <w:pPr>
        <w:numPr>
          <w:ilvl w:val="0"/>
          <w:numId w:val="48"/>
        </w:numPr>
        <w:rPr>
          <w:rFonts w:ascii="Arial" w:hAnsi="Arial" w:cs="Arial"/>
          <w:sz w:val="20"/>
          <w:szCs w:val="20"/>
        </w:rPr>
      </w:pPr>
      <w:r>
        <w:rPr>
          <w:rFonts w:ascii="Arial" w:hAnsi="Arial" w:cs="Arial"/>
          <w:sz w:val="20"/>
          <w:szCs w:val="20"/>
        </w:rPr>
        <w:t>Designing a prototype</w:t>
      </w:r>
    </w:p>
    <w:p w14:paraId="513EA3AB" w14:textId="77777777" w:rsidR="006D045C" w:rsidRPr="0059558C" w:rsidRDefault="006D045C" w:rsidP="00AA390E">
      <w:pPr>
        <w:numPr>
          <w:ilvl w:val="0"/>
          <w:numId w:val="48"/>
        </w:numPr>
        <w:rPr>
          <w:rFonts w:ascii="Arial" w:hAnsi="Arial" w:cs="Arial"/>
          <w:sz w:val="20"/>
          <w:szCs w:val="20"/>
        </w:rPr>
      </w:pPr>
      <w:r>
        <w:rPr>
          <w:rFonts w:ascii="Arial" w:hAnsi="Arial" w:cs="Arial"/>
          <w:sz w:val="20"/>
          <w:szCs w:val="20"/>
        </w:rPr>
        <w:t xml:space="preserve">Building features </w:t>
      </w:r>
    </w:p>
    <w:p w14:paraId="6B19C184" w14:textId="77777777" w:rsidR="00DE4653" w:rsidRPr="0059558C" w:rsidRDefault="00DE4653" w:rsidP="00AA390E">
      <w:pPr>
        <w:numPr>
          <w:ilvl w:val="0"/>
          <w:numId w:val="48"/>
        </w:numPr>
        <w:rPr>
          <w:rFonts w:ascii="Arial" w:hAnsi="Arial" w:cs="Arial"/>
          <w:sz w:val="20"/>
          <w:szCs w:val="20"/>
        </w:rPr>
      </w:pPr>
      <w:r w:rsidRPr="0059558C">
        <w:rPr>
          <w:rFonts w:ascii="Arial" w:hAnsi="Arial" w:cs="Arial"/>
          <w:sz w:val="20"/>
          <w:szCs w:val="20"/>
        </w:rPr>
        <w:t>Developing test plans, test scripts, and test cases</w:t>
      </w:r>
    </w:p>
    <w:p w14:paraId="5621E275" w14:textId="77777777" w:rsidR="00DE4653" w:rsidRPr="0059558C" w:rsidRDefault="00E779AF" w:rsidP="00AA390E">
      <w:pPr>
        <w:numPr>
          <w:ilvl w:val="0"/>
          <w:numId w:val="48"/>
        </w:numPr>
        <w:rPr>
          <w:rFonts w:ascii="Arial" w:hAnsi="Arial" w:cs="Arial"/>
          <w:sz w:val="20"/>
          <w:szCs w:val="20"/>
        </w:rPr>
      </w:pPr>
      <w:r>
        <w:rPr>
          <w:rFonts w:ascii="Arial" w:hAnsi="Arial" w:cs="Arial"/>
          <w:sz w:val="20"/>
          <w:szCs w:val="20"/>
        </w:rPr>
        <w:t>Determining project completion</w:t>
      </w:r>
    </w:p>
    <w:p w14:paraId="6CF985EE" w14:textId="77777777" w:rsidR="00DE4653" w:rsidRPr="0059558C" w:rsidRDefault="00DE4653" w:rsidP="00AA390E">
      <w:pPr>
        <w:numPr>
          <w:ilvl w:val="0"/>
          <w:numId w:val="48"/>
        </w:numPr>
        <w:rPr>
          <w:rFonts w:ascii="Arial" w:hAnsi="Arial" w:cs="Arial"/>
          <w:sz w:val="20"/>
          <w:szCs w:val="20"/>
        </w:rPr>
      </w:pPr>
      <w:r w:rsidRPr="0059558C">
        <w:rPr>
          <w:rFonts w:ascii="Arial" w:hAnsi="Arial" w:cs="Arial"/>
          <w:sz w:val="20"/>
          <w:szCs w:val="20"/>
        </w:rPr>
        <w:t>Assessing project success</w:t>
      </w:r>
    </w:p>
    <w:p w14:paraId="3B93FD16" w14:textId="77777777" w:rsidR="00DC5CCD" w:rsidRDefault="00DC5CCD" w:rsidP="00DC5CCD">
      <w:pPr>
        <w:rPr>
          <w:rFonts w:ascii="Arial" w:hAnsi="Arial" w:cs="Arial"/>
          <w:b/>
          <w:bCs/>
          <w:smallCaps/>
          <w:color w:val="7030A0"/>
          <w:sz w:val="26"/>
          <w:szCs w:val="26"/>
        </w:rPr>
      </w:pPr>
      <w:bookmarkStart w:id="7" w:name="_Toc343519675"/>
      <w:bookmarkEnd w:id="5"/>
      <w:bookmarkEnd w:id="6"/>
    </w:p>
    <w:p w14:paraId="37611820" w14:textId="77777777" w:rsidR="00DE4653" w:rsidRPr="00DC5CCD" w:rsidRDefault="00F52C80" w:rsidP="00DC5CCD">
      <w:pPr>
        <w:pStyle w:val="PSOTOC"/>
      </w:pPr>
      <w:bookmarkStart w:id="8" w:name="_Toc343520618"/>
      <w:r w:rsidRPr="00DC5CCD">
        <w:t>Document Resources</w:t>
      </w:r>
      <w:bookmarkEnd w:id="7"/>
      <w:bookmarkEnd w:id="8"/>
    </w:p>
    <w:p w14:paraId="22E74304" w14:textId="77777777" w:rsidR="00DE4653" w:rsidRDefault="00DE4653" w:rsidP="00DE4653">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1995"/>
        <w:gridCol w:w="5321"/>
      </w:tblGrid>
      <w:tr w:rsidR="00734EE5" w:rsidRPr="00FF2704" w14:paraId="24698499" w14:textId="77777777">
        <w:trPr>
          <w:cantSplit/>
          <w:trHeight w:val="375"/>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14:paraId="1D02BD8F" w14:textId="77777777" w:rsidR="00734EE5" w:rsidRPr="00FF2704" w:rsidRDefault="00734EE5" w:rsidP="00795AF1">
            <w:pPr>
              <w:rPr>
                <w:rFonts w:ascii="Arial" w:hAnsi="Arial" w:cs="Arial"/>
                <w:b/>
                <w:sz w:val="18"/>
                <w:szCs w:val="18"/>
              </w:rPr>
            </w:pPr>
            <w:r w:rsidRPr="00FF2704">
              <w:rPr>
                <w:rFonts w:ascii="Arial" w:hAnsi="Arial" w:cs="Arial"/>
                <w:b/>
                <w:sz w:val="18"/>
                <w:szCs w:val="18"/>
              </w:rPr>
              <w:t>Name</w:t>
            </w:r>
          </w:p>
        </w:tc>
        <w:tc>
          <w:tcPr>
            <w:tcW w:w="1995" w:type="dxa"/>
            <w:tcBorders>
              <w:top w:val="single" w:sz="4" w:space="0" w:color="auto"/>
              <w:left w:val="single" w:sz="4" w:space="0" w:color="auto"/>
              <w:bottom w:val="single" w:sz="4" w:space="0" w:color="auto"/>
              <w:right w:val="single" w:sz="4" w:space="0" w:color="auto"/>
            </w:tcBorders>
            <w:shd w:val="clear" w:color="auto" w:fill="D9D9D9"/>
            <w:vAlign w:val="center"/>
          </w:tcPr>
          <w:p w14:paraId="0D2EC6E8" w14:textId="77777777" w:rsidR="00734EE5" w:rsidRPr="00FF2704" w:rsidRDefault="00734EE5" w:rsidP="00795AF1">
            <w:pPr>
              <w:rPr>
                <w:rFonts w:ascii="Arial" w:hAnsi="Arial" w:cs="Arial"/>
                <w:b/>
                <w:sz w:val="18"/>
                <w:szCs w:val="18"/>
              </w:rPr>
            </w:pPr>
            <w:r w:rsidRPr="00FF2704">
              <w:rPr>
                <w:rFonts w:ascii="Arial" w:hAnsi="Arial" w:cs="Arial"/>
                <w:b/>
                <w:sz w:val="18"/>
                <w:szCs w:val="18"/>
              </w:rPr>
              <w:t>Business Unit</w:t>
            </w:r>
          </w:p>
        </w:tc>
        <w:tc>
          <w:tcPr>
            <w:tcW w:w="5321" w:type="dxa"/>
            <w:tcBorders>
              <w:top w:val="single" w:sz="4" w:space="0" w:color="auto"/>
              <w:left w:val="single" w:sz="4" w:space="0" w:color="auto"/>
              <w:bottom w:val="single" w:sz="4" w:space="0" w:color="auto"/>
              <w:right w:val="single" w:sz="4" w:space="0" w:color="auto"/>
            </w:tcBorders>
            <w:shd w:val="clear" w:color="auto" w:fill="D9D9D9"/>
            <w:vAlign w:val="center"/>
          </w:tcPr>
          <w:p w14:paraId="56916F59" w14:textId="77777777" w:rsidR="00734EE5" w:rsidRPr="00FF2704" w:rsidRDefault="00734EE5" w:rsidP="00795AF1">
            <w:pPr>
              <w:rPr>
                <w:rFonts w:ascii="Arial" w:hAnsi="Arial" w:cs="Arial"/>
                <w:b/>
                <w:sz w:val="18"/>
                <w:szCs w:val="18"/>
              </w:rPr>
            </w:pPr>
            <w:r w:rsidRPr="00FF2704">
              <w:rPr>
                <w:rFonts w:ascii="Arial" w:hAnsi="Arial" w:cs="Arial"/>
                <w:b/>
                <w:sz w:val="18"/>
                <w:szCs w:val="18"/>
              </w:rPr>
              <w:t>Role</w:t>
            </w:r>
          </w:p>
        </w:tc>
      </w:tr>
      <w:tr w:rsidR="00734EE5" w:rsidRPr="00FF2704" w14:paraId="67AF15A1" w14:textId="77777777" w:rsidTr="7E3B0FBF">
        <w:trPr>
          <w:cantSplit/>
          <w:trHeight w:val="375"/>
        </w:trPr>
        <w:tc>
          <w:tcPr>
            <w:tcW w:w="2015" w:type="dxa"/>
            <w:tcBorders>
              <w:top w:val="single" w:sz="4" w:space="0" w:color="auto"/>
            </w:tcBorders>
          </w:tcPr>
          <w:p w14:paraId="7F109E32" w14:textId="77777777"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all stakeholders and resources involved in gathering requirements&gt;</w:t>
            </w:r>
          </w:p>
        </w:tc>
        <w:tc>
          <w:tcPr>
            <w:tcW w:w="1995" w:type="dxa"/>
            <w:tcBorders>
              <w:top w:val="single" w:sz="4" w:space="0" w:color="auto"/>
            </w:tcBorders>
          </w:tcPr>
          <w:p w14:paraId="3B91E258" w14:textId="77777777" w:rsidR="00734EE5" w:rsidRPr="00FF2704" w:rsidRDefault="00734EE5" w:rsidP="00795AF1">
            <w:pPr>
              <w:rPr>
                <w:rFonts w:ascii="Arial" w:hAnsi="Arial" w:cs="Arial"/>
                <w:sz w:val="16"/>
                <w:szCs w:val="16"/>
              </w:rPr>
            </w:pPr>
          </w:p>
        </w:tc>
        <w:tc>
          <w:tcPr>
            <w:tcW w:w="5321" w:type="dxa"/>
            <w:tcBorders>
              <w:top w:val="single" w:sz="4" w:space="0" w:color="auto"/>
            </w:tcBorders>
          </w:tcPr>
          <w:p w14:paraId="66A51F4F" w14:textId="77777777" w:rsidR="00734EE5" w:rsidRPr="00FF2704" w:rsidRDefault="00734EE5" w:rsidP="00795AF1">
            <w:pPr>
              <w:rPr>
                <w:rFonts w:ascii="Arial" w:hAnsi="Arial" w:cs="Arial"/>
                <w:sz w:val="16"/>
                <w:szCs w:val="16"/>
              </w:rPr>
            </w:pPr>
          </w:p>
        </w:tc>
      </w:tr>
      <w:tr w:rsidR="00734EE5" w:rsidRPr="00FF2704" w14:paraId="18447142" w14:textId="77777777" w:rsidTr="7E3B0FBF">
        <w:trPr>
          <w:cantSplit/>
          <w:trHeight w:val="173"/>
        </w:trPr>
        <w:tc>
          <w:tcPr>
            <w:tcW w:w="2015" w:type="dxa"/>
          </w:tcPr>
          <w:p w14:paraId="42DDABF6" w14:textId="77777777" w:rsidR="00734EE5" w:rsidRPr="00FF2704" w:rsidRDefault="006D045C" w:rsidP="00795AF1">
            <w:pPr>
              <w:rPr>
                <w:rFonts w:ascii="Arial" w:hAnsi="Arial" w:cs="Arial"/>
                <w:sz w:val="16"/>
                <w:szCs w:val="16"/>
              </w:rPr>
            </w:pPr>
            <w:r>
              <w:rPr>
                <w:rFonts w:ascii="Arial" w:hAnsi="Arial" w:cs="Arial"/>
                <w:sz w:val="16"/>
                <w:szCs w:val="16"/>
              </w:rPr>
              <w:t>CMS</w:t>
            </w:r>
          </w:p>
        </w:tc>
        <w:tc>
          <w:tcPr>
            <w:tcW w:w="1995" w:type="dxa"/>
          </w:tcPr>
          <w:p w14:paraId="4D1ADA7A" w14:textId="77777777" w:rsidR="00734EE5" w:rsidRPr="00FF2704" w:rsidRDefault="00734EE5" w:rsidP="00795AF1">
            <w:pPr>
              <w:rPr>
                <w:rFonts w:ascii="Arial" w:hAnsi="Arial" w:cs="Arial"/>
                <w:sz w:val="16"/>
                <w:szCs w:val="16"/>
              </w:rPr>
            </w:pPr>
          </w:p>
        </w:tc>
        <w:tc>
          <w:tcPr>
            <w:tcW w:w="5321" w:type="dxa"/>
          </w:tcPr>
          <w:p w14:paraId="1A3C598F" w14:textId="77777777" w:rsidR="00734EE5" w:rsidRPr="00FF2704" w:rsidRDefault="006D045C" w:rsidP="00795AF1">
            <w:pPr>
              <w:rPr>
                <w:rFonts w:ascii="Arial" w:hAnsi="Arial" w:cs="Arial"/>
                <w:sz w:val="16"/>
                <w:szCs w:val="16"/>
              </w:rPr>
            </w:pPr>
            <w:r>
              <w:rPr>
                <w:rFonts w:ascii="Arial" w:hAnsi="Arial" w:cs="Arial"/>
                <w:sz w:val="16"/>
                <w:szCs w:val="16"/>
              </w:rPr>
              <w:t>host</w:t>
            </w:r>
          </w:p>
        </w:tc>
      </w:tr>
      <w:tr w:rsidR="00734EE5" w:rsidRPr="00FF2704" w14:paraId="6EA4CC39" w14:textId="77777777" w:rsidTr="7E3B0FBF">
        <w:trPr>
          <w:cantSplit/>
          <w:trHeight w:val="202"/>
        </w:trPr>
        <w:tc>
          <w:tcPr>
            <w:tcW w:w="2015" w:type="dxa"/>
          </w:tcPr>
          <w:p w14:paraId="14B9AE32" w14:textId="77777777" w:rsidR="00734EE5" w:rsidRPr="00FF2704" w:rsidRDefault="00734EE5" w:rsidP="00795AF1">
            <w:pPr>
              <w:rPr>
                <w:rFonts w:ascii="Arial" w:hAnsi="Arial" w:cs="Arial"/>
                <w:sz w:val="16"/>
                <w:szCs w:val="16"/>
              </w:rPr>
            </w:pPr>
          </w:p>
        </w:tc>
        <w:tc>
          <w:tcPr>
            <w:tcW w:w="1995" w:type="dxa"/>
          </w:tcPr>
          <w:p w14:paraId="325C7700" w14:textId="77777777" w:rsidR="00734EE5" w:rsidRPr="00FF2704" w:rsidRDefault="00734EE5" w:rsidP="00795AF1">
            <w:pPr>
              <w:rPr>
                <w:rFonts w:ascii="Arial" w:hAnsi="Arial" w:cs="Arial"/>
                <w:sz w:val="16"/>
                <w:szCs w:val="16"/>
              </w:rPr>
            </w:pPr>
          </w:p>
        </w:tc>
        <w:tc>
          <w:tcPr>
            <w:tcW w:w="5321" w:type="dxa"/>
          </w:tcPr>
          <w:p w14:paraId="204E15BE" w14:textId="77777777" w:rsidR="00734EE5" w:rsidRPr="00FF2704" w:rsidRDefault="006D045C" w:rsidP="00795AF1">
            <w:pPr>
              <w:rPr>
                <w:rFonts w:ascii="Arial" w:hAnsi="Arial" w:cs="Arial"/>
                <w:sz w:val="16"/>
                <w:szCs w:val="16"/>
              </w:rPr>
            </w:pPr>
            <w:r>
              <w:rPr>
                <w:rFonts w:ascii="Arial" w:hAnsi="Arial" w:cs="Arial"/>
                <w:sz w:val="16"/>
                <w:szCs w:val="16"/>
              </w:rPr>
              <w:t>Receiver</w:t>
            </w:r>
          </w:p>
        </w:tc>
      </w:tr>
      <w:tr w:rsidR="00734EE5" w:rsidRPr="00FF2704" w14:paraId="3126B0D1" w14:textId="77777777" w:rsidTr="7E3B0FBF">
        <w:trPr>
          <w:cantSplit/>
          <w:trHeight w:val="202"/>
        </w:trPr>
        <w:tc>
          <w:tcPr>
            <w:tcW w:w="2015" w:type="dxa"/>
          </w:tcPr>
          <w:p w14:paraId="433B9B5F" w14:textId="258832FE" w:rsidR="00734EE5" w:rsidRPr="00FF2704" w:rsidRDefault="04C669FC" w:rsidP="00795AF1">
            <w:pPr>
              <w:rPr>
                <w:rFonts w:ascii="Arial" w:hAnsi="Arial" w:cs="Arial"/>
                <w:sz w:val="16"/>
                <w:szCs w:val="16"/>
              </w:rPr>
            </w:pPr>
            <w:r w:rsidRPr="7E3B0FBF">
              <w:rPr>
                <w:rFonts w:ascii="Arial" w:hAnsi="Arial" w:cs="Arial"/>
                <w:sz w:val="16"/>
                <w:szCs w:val="16"/>
              </w:rPr>
              <w:t>Smile Digital Health</w:t>
            </w:r>
          </w:p>
        </w:tc>
        <w:tc>
          <w:tcPr>
            <w:tcW w:w="1995" w:type="dxa"/>
          </w:tcPr>
          <w:p w14:paraId="60C45E4E" w14:textId="77777777" w:rsidR="00734EE5" w:rsidRPr="00FF2704" w:rsidRDefault="00734EE5" w:rsidP="00795AF1">
            <w:pPr>
              <w:rPr>
                <w:rFonts w:ascii="Arial" w:hAnsi="Arial" w:cs="Arial"/>
                <w:sz w:val="16"/>
                <w:szCs w:val="16"/>
              </w:rPr>
            </w:pPr>
          </w:p>
        </w:tc>
        <w:tc>
          <w:tcPr>
            <w:tcW w:w="5321" w:type="dxa"/>
          </w:tcPr>
          <w:p w14:paraId="6862CB86" w14:textId="44ABEDB4" w:rsidR="00734EE5" w:rsidRPr="00FF2704" w:rsidRDefault="368F6F41" w:rsidP="00795AF1">
            <w:pPr>
              <w:rPr>
                <w:rFonts w:ascii="Arial" w:hAnsi="Arial" w:cs="Arial"/>
                <w:sz w:val="16"/>
                <w:szCs w:val="16"/>
              </w:rPr>
            </w:pPr>
            <w:ins w:id="9" w:author="Wright, Katherine" w:date="2022-10-03T14:43:00Z">
              <w:r w:rsidRPr="0F885C89">
                <w:rPr>
                  <w:rFonts w:ascii="Arial" w:hAnsi="Arial" w:cs="Arial"/>
                  <w:sz w:val="16"/>
                  <w:szCs w:val="16"/>
                </w:rPr>
                <w:t>Developer</w:t>
              </w:r>
            </w:ins>
          </w:p>
        </w:tc>
      </w:tr>
      <w:tr w:rsidR="00734EE5" w:rsidRPr="00FF2704" w14:paraId="5F7D7F84" w14:textId="77777777" w:rsidTr="7E3B0FBF">
        <w:trPr>
          <w:cantSplit/>
          <w:trHeight w:val="202"/>
        </w:trPr>
        <w:tc>
          <w:tcPr>
            <w:tcW w:w="2015" w:type="dxa"/>
          </w:tcPr>
          <w:p w14:paraId="345A134D" w14:textId="77777777" w:rsidR="00734EE5" w:rsidRPr="00FF2704" w:rsidRDefault="00734EE5" w:rsidP="00795AF1">
            <w:pPr>
              <w:rPr>
                <w:rFonts w:ascii="Arial" w:hAnsi="Arial" w:cs="Arial"/>
                <w:sz w:val="16"/>
                <w:szCs w:val="16"/>
              </w:rPr>
            </w:pPr>
          </w:p>
        </w:tc>
        <w:tc>
          <w:tcPr>
            <w:tcW w:w="1995" w:type="dxa"/>
          </w:tcPr>
          <w:p w14:paraId="7EA32E7C" w14:textId="77777777" w:rsidR="00734EE5" w:rsidRPr="00FF2704" w:rsidRDefault="00734EE5" w:rsidP="00795AF1">
            <w:pPr>
              <w:rPr>
                <w:rFonts w:ascii="Arial" w:hAnsi="Arial" w:cs="Arial"/>
                <w:sz w:val="16"/>
                <w:szCs w:val="16"/>
              </w:rPr>
            </w:pPr>
          </w:p>
        </w:tc>
        <w:tc>
          <w:tcPr>
            <w:tcW w:w="5321" w:type="dxa"/>
          </w:tcPr>
          <w:p w14:paraId="553B501E" w14:textId="77777777" w:rsidR="00734EE5" w:rsidRPr="00FF2704" w:rsidRDefault="00734EE5" w:rsidP="00795AF1">
            <w:pPr>
              <w:rPr>
                <w:rFonts w:ascii="Arial" w:hAnsi="Arial" w:cs="Arial"/>
                <w:sz w:val="16"/>
                <w:szCs w:val="16"/>
              </w:rPr>
            </w:pPr>
          </w:p>
        </w:tc>
      </w:tr>
    </w:tbl>
    <w:p w14:paraId="6C91C504" w14:textId="77777777" w:rsidR="00734EE5" w:rsidRDefault="00734EE5" w:rsidP="00DE4653">
      <w:pPr>
        <w:rPr>
          <w:rFonts w:ascii="Arial" w:hAnsi="Arial" w:cs="Arial"/>
          <w:b/>
        </w:rPr>
      </w:pPr>
    </w:p>
    <w:p w14:paraId="2F401108" w14:textId="77777777" w:rsidR="00F52C80" w:rsidRPr="00DC5CCD" w:rsidRDefault="00F52C80" w:rsidP="00DC5CCD">
      <w:pPr>
        <w:pStyle w:val="PSOTOC"/>
      </w:pPr>
      <w:bookmarkStart w:id="10" w:name="_Toc343519676"/>
      <w:bookmarkStart w:id="11" w:name="_Toc343520619"/>
      <w:r w:rsidRPr="00DC5CCD">
        <w:t>Glossary of Terms</w:t>
      </w:r>
      <w:bookmarkEnd w:id="10"/>
      <w:bookmarkEnd w:id="11"/>
    </w:p>
    <w:p w14:paraId="47DA2D02" w14:textId="77777777" w:rsidR="00F52C80" w:rsidRDefault="00F52C80" w:rsidP="00F52C80">
      <w:pPr>
        <w:rPr>
          <w:rFonts w:ascii="Arial" w:hAnsi="Arial" w:cs="Arial"/>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734EE5" w:rsidRPr="00FF2704" w14:paraId="164D51DD" w14:textId="77777777">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14:paraId="17FD7C0C"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14:paraId="728C956C"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734EE5" w:rsidRPr="00FF2704" w14:paraId="540E156C" w14:textId="77777777" w:rsidTr="7E3B0FBF">
        <w:trPr>
          <w:cantSplit/>
          <w:trHeight w:val="375"/>
        </w:trPr>
        <w:tc>
          <w:tcPr>
            <w:tcW w:w="2773" w:type="dxa"/>
            <w:tcBorders>
              <w:top w:val="single" w:sz="4" w:space="0" w:color="auto"/>
            </w:tcBorders>
          </w:tcPr>
          <w:p w14:paraId="2F4A480E" w14:textId="77777777"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6428" w:type="dxa"/>
            <w:tcBorders>
              <w:top w:val="single" w:sz="4" w:space="0" w:color="auto"/>
            </w:tcBorders>
          </w:tcPr>
          <w:p w14:paraId="4FBB007A" w14:textId="77777777" w:rsidR="00734EE5" w:rsidRPr="00FF2704" w:rsidRDefault="00734EE5" w:rsidP="00795AF1">
            <w:pPr>
              <w:rPr>
                <w:rFonts w:ascii="Arial" w:hAnsi="Arial" w:cs="Arial"/>
                <w:sz w:val="16"/>
                <w:szCs w:val="16"/>
              </w:rPr>
            </w:pPr>
          </w:p>
        </w:tc>
      </w:tr>
      <w:tr w:rsidR="00734EE5" w:rsidRPr="00FF2704" w14:paraId="6841ABEE" w14:textId="77777777" w:rsidTr="7E3B0FBF">
        <w:trPr>
          <w:cantSplit/>
          <w:trHeight w:val="173"/>
        </w:trPr>
        <w:tc>
          <w:tcPr>
            <w:tcW w:w="2773" w:type="dxa"/>
          </w:tcPr>
          <w:p w14:paraId="3B58A68D" w14:textId="77777777" w:rsidR="00734EE5" w:rsidRPr="00FF2704" w:rsidRDefault="006D045C" w:rsidP="00795AF1">
            <w:pPr>
              <w:rPr>
                <w:rFonts w:ascii="Arial" w:hAnsi="Arial" w:cs="Arial"/>
                <w:sz w:val="16"/>
                <w:szCs w:val="16"/>
              </w:rPr>
            </w:pPr>
            <w:r>
              <w:rPr>
                <w:rFonts w:ascii="Arial" w:hAnsi="Arial" w:cs="Arial"/>
                <w:sz w:val="16"/>
                <w:szCs w:val="16"/>
              </w:rPr>
              <w:t>MCT</w:t>
            </w:r>
          </w:p>
        </w:tc>
        <w:tc>
          <w:tcPr>
            <w:tcW w:w="6428" w:type="dxa"/>
          </w:tcPr>
          <w:p w14:paraId="52FA52A7" w14:textId="1454FD73" w:rsidR="00734EE5" w:rsidRPr="00FF2704" w:rsidRDefault="036C417E" w:rsidP="00795AF1">
            <w:pPr>
              <w:rPr>
                <w:rFonts w:ascii="Arial" w:hAnsi="Arial" w:cs="Arial"/>
                <w:sz w:val="16"/>
                <w:szCs w:val="16"/>
              </w:rPr>
            </w:pPr>
            <w:ins w:id="12" w:author="Wright, Katherine" w:date="2022-10-03T12:09:00Z">
              <w:r w:rsidRPr="108A4574">
                <w:rPr>
                  <w:rFonts w:ascii="Arial" w:hAnsi="Arial" w:cs="Arial"/>
                  <w:sz w:val="16"/>
                  <w:szCs w:val="16"/>
                </w:rPr>
                <w:t>Measure Calculation Tool</w:t>
              </w:r>
            </w:ins>
          </w:p>
        </w:tc>
      </w:tr>
      <w:tr w:rsidR="00734EE5" w:rsidRPr="00FF2704" w14:paraId="0C7B13FF" w14:textId="77777777" w:rsidTr="7E3B0FBF">
        <w:trPr>
          <w:cantSplit/>
          <w:trHeight w:val="202"/>
        </w:trPr>
        <w:tc>
          <w:tcPr>
            <w:tcW w:w="2773" w:type="dxa"/>
          </w:tcPr>
          <w:p w14:paraId="3A6DAC71" w14:textId="2A99318D" w:rsidR="00734EE5" w:rsidRPr="00FF2704" w:rsidRDefault="5DDD7265" w:rsidP="00795AF1">
            <w:pPr>
              <w:rPr>
                <w:rFonts w:ascii="Arial" w:hAnsi="Arial" w:cs="Arial"/>
                <w:sz w:val="16"/>
                <w:szCs w:val="16"/>
              </w:rPr>
            </w:pPr>
            <w:r w:rsidRPr="0F885C89">
              <w:rPr>
                <w:rFonts w:ascii="Arial" w:hAnsi="Arial" w:cs="Arial"/>
                <w:sz w:val="16"/>
                <w:szCs w:val="16"/>
              </w:rPr>
              <w:t>D</w:t>
            </w:r>
            <w:r w:rsidR="24CBF67F" w:rsidRPr="0F885C89">
              <w:rPr>
                <w:rFonts w:ascii="Arial" w:hAnsi="Arial" w:cs="Arial"/>
                <w:sz w:val="16"/>
                <w:szCs w:val="16"/>
              </w:rPr>
              <w:t>ocker</w:t>
            </w:r>
            <w:r w:rsidRPr="0F885C89">
              <w:rPr>
                <w:rFonts w:ascii="Arial" w:hAnsi="Arial" w:cs="Arial"/>
                <w:sz w:val="16"/>
                <w:szCs w:val="16"/>
              </w:rPr>
              <w:t xml:space="preserve"> image</w:t>
            </w:r>
          </w:p>
        </w:tc>
        <w:tc>
          <w:tcPr>
            <w:tcW w:w="6428" w:type="dxa"/>
          </w:tcPr>
          <w:p w14:paraId="1C7D42DF" w14:textId="77777777" w:rsidR="00734EE5" w:rsidRPr="00FF2704" w:rsidRDefault="00734EE5" w:rsidP="00795AF1">
            <w:pPr>
              <w:rPr>
                <w:rFonts w:ascii="Arial" w:hAnsi="Arial" w:cs="Arial"/>
                <w:sz w:val="16"/>
                <w:szCs w:val="16"/>
              </w:rPr>
            </w:pPr>
          </w:p>
        </w:tc>
      </w:tr>
      <w:tr w:rsidR="00734EE5" w:rsidRPr="00FF2704" w14:paraId="04DA91E1" w14:textId="77777777" w:rsidTr="7E3B0FBF">
        <w:trPr>
          <w:cantSplit/>
          <w:trHeight w:val="202"/>
        </w:trPr>
        <w:tc>
          <w:tcPr>
            <w:tcW w:w="2773" w:type="dxa"/>
          </w:tcPr>
          <w:p w14:paraId="68BACCD7" w14:textId="023C820E" w:rsidR="00734EE5" w:rsidRPr="00FF2704" w:rsidRDefault="117E2D4C" w:rsidP="00795AF1">
            <w:pPr>
              <w:rPr>
                <w:rFonts w:ascii="Arial" w:hAnsi="Arial" w:cs="Arial"/>
                <w:sz w:val="16"/>
                <w:szCs w:val="16"/>
              </w:rPr>
            </w:pPr>
            <w:r w:rsidRPr="7E3B0FBF">
              <w:rPr>
                <w:rFonts w:ascii="Arial" w:hAnsi="Arial" w:cs="Arial"/>
                <w:sz w:val="16"/>
                <w:szCs w:val="16"/>
              </w:rPr>
              <w:t>HQR</w:t>
            </w:r>
          </w:p>
        </w:tc>
        <w:tc>
          <w:tcPr>
            <w:tcW w:w="6428" w:type="dxa"/>
          </w:tcPr>
          <w:p w14:paraId="61513E94" w14:textId="46CD8BE2" w:rsidR="00734EE5" w:rsidRPr="00FF2704" w:rsidRDefault="117E2D4C" w:rsidP="00795AF1">
            <w:pPr>
              <w:rPr>
                <w:rFonts w:ascii="Arial" w:hAnsi="Arial" w:cs="Arial"/>
                <w:sz w:val="16"/>
                <w:szCs w:val="16"/>
              </w:rPr>
            </w:pPr>
            <w:r w:rsidRPr="7E3B0FBF">
              <w:rPr>
                <w:rFonts w:ascii="Arial" w:hAnsi="Arial" w:cs="Arial"/>
                <w:sz w:val="16"/>
                <w:szCs w:val="16"/>
              </w:rPr>
              <w:t>Hospital Quality Reporting Program</w:t>
            </w:r>
          </w:p>
        </w:tc>
      </w:tr>
      <w:tr w:rsidR="00734EE5" w:rsidRPr="00FF2704" w14:paraId="63D1F32F" w14:textId="77777777" w:rsidTr="7E3B0FBF">
        <w:trPr>
          <w:cantSplit/>
          <w:trHeight w:val="202"/>
        </w:trPr>
        <w:tc>
          <w:tcPr>
            <w:tcW w:w="2773" w:type="dxa"/>
          </w:tcPr>
          <w:p w14:paraId="501B1D9C" w14:textId="3107B1B7" w:rsidR="00734EE5" w:rsidRPr="00FF2704" w:rsidRDefault="117E2D4C" w:rsidP="00795AF1">
            <w:pPr>
              <w:rPr>
                <w:rFonts w:ascii="Arial" w:hAnsi="Arial" w:cs="Arial"/>
                <w:sz w:val="16"/>
                <w:szCs w:val="16"/>
              </w:rPr>
            </w:pPr>
            <w:r w:rsidRPr="7E3B0FBF">
              <w:rPr>
                <w:rFonts w:ascii="Arial" w:hAnsi="Arial" w:cs="Arial"/>
                <w:sz w:val="16"/>
                <w:szCs w:val="16"/>
              </w:rPr>
              <w:t>FHIR</w:t>
            </w:r>
          </w:p>
        </w:tc>
        <w:tc>
          <w:tcPr>
            <w:tcW w:w="6428" w:type="dxa"/>
          </w:tcPr>
          <w:p w14:paraId="3B4BBE57" w14:textId="2714D3CD" w:rsidR="00734EE5" w:rsidRPr="00FF2704" w:rsidRDefault="117E2D4C" w:rsidP="00795AF1">
            <w:pPr>
              <w:rPr>
                <w:rFonts w:ascii="Arial" w:hAnsi="Arial" w:cs="Arial"/>
                <w:sz w:val="16"/>
                <w:szCs w:val="16"/>
              </w:rPr>
            </w:pPr>
            <w:r w:rsidRPr="7E3B0FBF">
              <w:rPr>
                <w:rFonts w:ascii="Arial" w:hAnsi="Arial" w:cs="Arial"/>
                <w:sz w:val="16"/>
                <w:szCs w:val="16"/>
              </w:rPr>
              <w:t>Fast Healthcare Interoperability Resource</w:t>
            </w:r>
          </w:p>
        </w:tc>
      </w:tr>
      <w:tr w:rsidR="7E3B0FBF" w14:paraId="67CBC9A3" w14:textId="77777777" w:rsidTr="7E3B0FBF">
        <w:trPr>
          <w:cantSplit/>
          <w:trHeight w:val="202"/>
        </w:trPr>
        <w:tc>
          <w:tcPr>
            <w:tcW w:w="2773" w:type="dxa"/>
          </w:tcPr>
          <w:p w14:paraId="60B6838E" w14:textId="499970E6" w:rsidR="117E2D4C" w:rsidRDefault="117E2D4C" w:rsidP="7E3B0FBF">
            <w:pPr>
              <w:rPr>
                <w:rFonts w:ascii="Arial" w:hAnsi="Arial" w:cs="Arial"/>
                <w:sz w:val="16"/>
                <w:szCs w:val="16"/>
              </w:rPr>
            </w:pPr>
            <w:r w:rsidRPr="7E3B0FBF">
              <w:rPr>
                <w:rFonts w:ascii="Arial" w:hAnsi="Arial" w:cs="Arial"/>
                <w:sz w:val="16"/>
                <w:szCs w:val="16"/>
              </w:rPr>
              <w:t>eCQM</w:t>
            </w:r>
          </w:p>
        </w:tc>
        <w:tc>
          <w:tcPr>
            <w:tcW w:w="6428" w:type="dxa"/>
          </w:tcPr>
          <w:p w14:paraId="16E154D4" w14:textId="4B67DB72" w:rsidR="117E2D4C" w:rsidRDefault="117E2D4C" w:rsidP="7E3B0FBF">
            <w:pPr>
              <w:rPr>
                <w:rFonts w:ascii="Arial" w:hAnsi="Arial" w:cs="Arial"/>
                <w:sz w:val="16"/>
                <w:szCs w:val="16"/>
              </w:rPr>
            </w:pPr>
            <w:r w:rsidRPr="7E3B0FBF">
              <w:rPr>
                <w:rFonts w:ascii="Arial" w:hAnsi="Arial" w:cs="Arial"/>
                <w:sz w:val="16"/>
                <w:szCs w:val="16"/>
              </w:rPr>
              <w:t>Electronic Clinical Quality Measure</w:t>
            </w:r>
          </w:p>
        </w:tc>
      </w:tr>
      <w:tr w:rsidR="7E3B0FBF" w14:paraId="3374145C" w14:textId="77777777" w:rsidTr="7E3B0FBF">
        <w:trPr>
          <w:cantSplit/>
          <w:trHeight w:val="202"/>
        </w:trPr>
        <w:tc>
          <w:tcPr>
            <w:tcW w:w="2773" w:type="dxa"/>
          </w:tcPr>
          <w:p w14:paraId="4120776E" w14:textId="54CE9021" w:rsidR="117E2D4C" w:rsidRDefault="117E2D4C" w:rsidP="7E3B0FBF">
            <w:pPr>
              <w:rPr>
                <w:rFonts w:ascii="Arial" w:hAnsi="Arial" w:cs="Arial"/>
                <w:sz w:val="16"/>
                <w:szCs w:val="16"/>
              </w:rPr>
            </w:pPr>
            <w:r w:rsidRPr="7E3B0FBF">
              <w:rPr>
                <w:rFonts w:ascii="Arial" w:hAnsi="Arial" w:cs="Arial"/>
                <w:sz w:val="16"/>
                <w:szCs w:val="16"/>
              </w:rPr>
              <w:t>dQM</w:t>
            </w:r>
          </w:p>
        </w:tc>
        <w:tc>
          <w:tcPr>
            <w:tcW w:w="6428" w:type="dxa"/>
          </w:tcPr>
          <w:p w14:paraId="562AA848" w14:textId="27BDD6DB" w:rsidR="117E2D4C" w:rsidRDefault="117E2D4C" w:rsidP="7E3B0FBF">
            <w:pPr>
              <w:rPr>
                <w:rFonts w:ascii="Arial" w:hAnsi="Arial" w:cs="Arial"/>
                <w:sz w:val="16"/>
                <w:szCs w:val="16"/>
              </w:rPr>
            </w:pPr>
            <w:r w:rsidRPr="7E3B0FBF">
              <w:rPr>
                <w:rFonts w:ascii="Arial" w:hAnsi="Arial" w:cs="Arial"/>
                <w:sz w:val="16"/>
                <w:szCs w:val="16"/>
              </w:rPr>
              <w:t>Digital Quality Measure</w:t>
            </w:r>
          </w:p>
        </w:tc>
      </w:tr>
      <w:tr w:rsidR="7E3B0FBF" w14:paraId="72ABC4DB" w14:textId="77777777" w:rsidTr="7E3B0FBF">
        <w:trPr>
          <w:cantSplit/>
          <w:trHeight w:val="202"/>
        </w:trPr>
        <w:tc>
          <w:tcPr>
            <w:tcW w:w="2773" w:type="dxa"/>
          </w:tcPr>
          <w:p w14:paraId="7A9BB160" w14:textId="5929E01A" w:rsidR="117E2D4C" w:rsidRDefault="117E2D4C" w:rsidP="7E3B0FBF">
            <w:pPr>
              <w:rPr>
                <w:rFonts w:ascii="Arial" w:hAnsi="Arial" w:cs="Arial"/>
                <w:sz w:val="16"/>
                <w:szCs w:val="16"/>
              </w:rPr>
            </w:pPr>
            <w:r w:rsidRPr="7E3B0FBF">
              <w:rPr>
                <w:rFonts w:ascii="Arial" w:hAnsi="Arial" w:cs="Arial"/>
                <w:sz w:val="16"/>
                <w:szCs w:val="16"/>
              </w:rPr>
              <w:t>QRDA</w:t>
            </w:r>
          </w:p>
        </w:tc>
        <w:tc>
          <w:tcPr>
            <w:tcW w:w="6428" w:type="dxa"/>
          </w:tcPr>
          <w:p w14:paraId="285136E9" w14:textId="5E1C243D" w:rsidR="117E2D4C" w:rsidRDefault="117E2D4C" w:rsidP="7E3B0FBF">
            <w:pPr>
              <w:rPr>
                <w:rFonts w:ascii="Arial" w:hAnsi="Arial" w:cs="Arial"/>
                <w:sz w:val="16"/>
                <w:szCs w:val="16"/>
              </w:rPr>
            </w:pPr>
            <w:r w:rsidRPr="7E3B0FBF">
              <w:rPr>
                <w:rFonts w:ascii="Arial" w:hAnsi="Arial" w:cs="Arial"/>
                <w:sz w:val="16"/>
                <w:szCs w:val="16"/>
              </w:rPr>
              <w:t>Quality Reporting Document Architecture</w:t>
            </w:r>
          </w:p>
        </w:tc>
      </w:tr>
      <w:tr w:rsidR="7E3B0FBF" w14:paraId="5C37E70C" w14:textId="77777777" w:rsidTr="7E3B0FBF">
        <w:trPr>
          <w:cantSplit/>
          <w:trHeight w:val="202"/>
        </w:trPr>
        <w:tc>
          <w:tcPr>
            <w:tcW w:w="2773" w:type="dxa"/>
          </w:tcPr>
          <w:p w14:paraId="4ED76D93" w14:textId="21D39C07" w:rsidR="446A8BDB" w:rsidRDefault="446A8BDB" w:rsidP="7E3B0FBF">
            <w:pPr>
              <w:rPr>
                <w:rFonts w:ascii="Arial" w:hAnsi="Arial" w:cs="Arial"/>
                <w:sz w:val="16"/>
                <w:szCs w:val="16"/>
              </w:rPr>
            </w:pPr>
            <w:r w:rsidRPr="7E3B0FBF">
              <w:rPr>
                <w:rFonts w:ascii="Arial" w:hAnsi="Arial" w:cs="Arial"/>
                <w:sz w:val="16"/>
                <w:szCs w:val="16"/>
              </w:rPr>
              <w:t>CCN</w:t>
            </w:r>
          </w:p>
        </w:tc>
        <w:tc>
          <w:tcPr>
            <w:tcW w:w="6428" w:type="dxa"/>
          </w:tcPr>
          <w:p w14:paraId="6257D12B" w14:textId="2C34410B" w:rsidR="446A8BDB" w:rsidRDefault="446A8BDB" w:rsidP="7E3B0FBF">
            <w:pPr>
              <w:rPr>
                <w:rFonts w:ascii="Arial" w:eastAsia="Arial" w:hAnsi="Arial" w:cs="Arial"/>
                <w:b/>
                <w:bCs/>
                <w:sz w:val="20"/>
                <w:szCs w:val="20"/>
              </w:rPr>
            </w:pPr>
            <w:r w:rsidRPr="7E3B0FBF">
              <w:rPr>
                <w:rFonts w:ascii="Arial" w:eastAsia="Arial" w:hAnsi="Arial" w:cs="Arial"/>
                <w:sz w:val="20"/>
                <w:szCs w:val="20"/>
              </w:rPr>
              <w:t>CMS Certification number</w:t>
            </w:r>
          </w:p>
        </w:tc>
      </w:tr>
    </w:tbl>
    <w:p w14:paraId="086B3B47" w14:textId="77777777" w:rsidR="00734EE5" w:rsidRDefault="00734EE5" w:rsidP="00F52C80">
      <w:pPr>
        <w:rPr>
          <w:rFonts w:ascii="Arial" w:hAnsi="Arial" w:cs="Arial"/>
          <w:sz w:val="20"/>
          <w:szCs w:val="20"/>
        </w:rPr>
      </w:pPr>
    </w:p>
    <w:p w14:paraId="14CDC72C" w14:textId="77777777" w:rsidR="00887F9B" w:rsidRPr="00DC5CCD" w:rsidRDefault="00DE4653" w:rsidP="00DC5CCD">
      <w:pPr>
        <w:pStyle w:val="PSOTOC"/>
      </w:pPr>
      <w:bookmarkStart w:id="13" w:name="_Toc343519677"/>
      <w:bookmarkStart w:id="14" w:name="_Toc343520620"/>
      <w:r w:rsidRPr="00DC5CCD">
        <w:t>P</w:t>
      </w:r>
      <w:r w:rsidR="00887F9B" w:rsidRPr="00DC5CCD">
        <w:t>roject Overview</w:t>
      </w:r>
      <w:bookmarkEnd w:id="13"/>
      <w:bookmarkEnd w:id="14"/>
    </w:p>
    <w:p w14:paraId="355E9530" w14:textId="77777777" w:rsidR="00617C8E" w:rsidRPr="00AA390E" w:rsidRDefault="00BF0526" w:rsidP="00677786">
      <w:pPr>
        <w:pStyle w:val="Heading2"/>
        <w:ind w:firstLine="360"/>
      </w:pPr>
      <w:bookmarkStart w:id="15" w:name="_Toc343519678"/>
      <w:bookmarkStart w:id="16" w:name="_Toc343520621"/>
      <w:r w:rsidRPr="00AA390E">
        <w:lastRenderedPageBreak/>
        <w:t>4.1 Project</w:t>
      </w:r>
      <w:r w:rsidR="00617C8E" w:rsidRPr="00AA390E">
        <w:t xml:space="preserve"> Overview and Background</w:t>
      </w:r>
      <w:bookmarkEnd w:id="15"/>
      <w:bookmarkEnd w:id="16"/>
    </w:p>
    <w:p w14:paraId="088E20BE" w14:textId="77777777" w:rsidR="006A02CC" w:rsidRDefault="006A02CC" w:rsidP="006A02CC">
      <w:pPr>
        <w:ind w:left="360"/>
        <w:rPr>
          <w:rFonts w:ascii="Arial" w:hAnsi="Arial" w:cs="Arial"/>
          <w:color w:val="0000FF"/>
          <w:sz w:val="20"/>
          <w:szCs w:val="20"/>
        </w:rPr>
      </w:pPr>
      <w:r w:rsidRPr="0F885C89">
        <w:rPr>
          <w:rFonts w:ascii="Arial" w:hAnsi="Arial" w:cs="Arial"/>
          <w:color w:val="0000FF"/>
          <w:sz w:val="20"/>
          <w:szCs w:val="20"/>
        </w:rPr>
        <w:t>&lt;</w:t>
      </w:r>
      <w:r w:rsidR="00071CC6" w:rsidRPr="0F885C89">
        <w:rPr>
          <w:rFonts w:ascii="Arial" w:hAnsi="Arial" w:cs="Arial"/>
          <w:b/>
          <w:bCs/>
          <w:color w:val="0000FF"/>
          <w:sz w:val="20"/>
          <w:szCs w:val="20"/>
        </w:rPr>
        <w:t>This information can be taken from the Project Charter</w:t>
      </w:r>
      <w:r w:rsidR="00071CC6" w:rsidRPr="0F885C89">
        <w:rPr>
          <w:rFonts w:ascii="Arial" w:hAnsi="Arial" w:cs="Arial"/>
          <w:color w:val="0000FF"/>
          <w:sz w:val="20"/>
          <w:szCs w:val="20"/>
        </w:rPr>
        <w:t xml:space="preserve">.  This is a brief description of </w:t>
      </w:r>
      <w:r w:rsidRPr="0F885C89">
        <w:rPr>
          <w:rFonts w:ascii="Arial" w:hAnsi="Arial" w:cs="Arial"/>
          <w:color w:val="0000FF"/>
          <w:sz w:val="20"/>
          <w:szCs w:val="20"/>
        </w:rPr>
        <w:t xml:space="preserve">what the project is about. </w:t>
      </w:r>
      <w:r w:rsidR="00071CC6" w:rsidRPr="0F885C89">
        <w:rPr>
          <w:rFonts w:ascii="Arial" w:hAnsi="Arial" w:cs="Arial"/>
          <w:color w:val="0000FF"/>
          <w:sz w:val="20"/>
          <w:szCs w:val="20"/>
        </w:rPr>
        <w:t>It i</w:t>
      </w:r>
      <w:r w:rsidRPr="0F885C89">
        <w:rPr>
          <w:rFonts w:ascii="Arial" w:hAnsi="Arial" w:cs="Arial"/>
          <w:color w:val="0000FF"/>
          <w:sz w:val="20"/>
          <w:szCs w:val="20"/>
        </w:rPr>
        <w:t>nclude</w:t>
      </w:r>
      <w:r w:rsidR="00071CC6" w:rsidRPr="0F885C89">
        <w:rPr>
          <w:rFonts w:ascii="Arial" w:hAnsi="Arial" w:cs="Arial"/>
          <w:color w:val="0000FF"/>
          <w:sz w:val="20"/>
          <w:szCs w:val="20"/>
        </w:rPr>
        <w:t>s</w:t>
      </w:r>
      <w:r w:rsidRPr="0F885C89">
        <w:rPr>
          <w:rFonts w:ascii="Arial" w:hAnsi="Arial" w:cs="Arial"/>
          <w:color w:val="0000FF"/>
          <w:sz w:val="20"/>
          <w:szCs w:val="20"/>
        </w:rPr>
        <w:t xml:space="preserve"> the current situation, the </w:t>
      </w:r>
      <w:r w:rsidR="00F97ED6" w:rsidRPr="0F885C89">
        <w:rPr>
          <w:rFonts w:ascii="Arial" w:hAnsi="Arial" w:cs="Arial"/>
          <w:color w:val="0000FF"/>
          <w:sz w:val="20"/>
          <w:szCs w:val="20"/>
        </w:rPr>
        <w:t>problem,</w:t>
      </w:r>
      <w:r w:rsidRPr="0F885C89">
        <w:rPr>
          <w:rFonts w:ascii="Arial" w:hAnsi="Arial" w:cs="Arial"/>
          <w:color w:val="0000FF"/>
          <w:sz w:val="20"/>
          <w:szCs w:val="20"/>
        </w:rPr>
        <w:t xml:space="preserve"> and the objectives. This section serves as the vision statement for the requirements. Each requirement sho</w:t>
      </w:r>
      <w:r w:rsidR="00DE4653" w:rsidRPr="0F885C89">
        <w:rPr>
          <w:rFonts w:ascii="Arial" w:hAnsi="Arial" w:cs="Arial"/>
          <w:color w:val="0000FF"/>
          <w:sz w:val="20"/>
          <w:szCs w:val="20"/>
        </w:rPr>
        <w:t>u</w:t>
      </w:r>
      <w:r w:rsidRPr="0F885C89">
        <w:rPr>
          <w:rFonts w:ascii="Arial" w:hAnsi="Arial" w:cs="Arial"/>
          <w:color w:val="0000FF"/>
          <w:sz w:val="20"/>
          <w:szCs w:val="20"/>
        </w:rPr>
        <w:t>ld bring the project closer to the vision.&gt;</w:t>
      </w:r>
    </w:p>
    <w:p w14:paraId="309348CD" w14:textId="37DAF9FF" w:rsidR="0F885C89" w:rsidRDefault="0F885C89" w:rsidP="0F885C89">
      <w:pPr>
        <w:ind w:left="360"/>
        <w:rPr>
          <w:rFonts w:ascii="Arial" w:hAnsi="Arial" w:cs="Arial"/>
          <w:color w:val="0000FF"/>
          <w:sz w:val="20"/>
          <w:szCs w:val="20"/>
        </w:rPr>
      </w:pPr>
    </w:p>
    <w:p w14:paraId="4F8AC561" w14:textId="266C685C" w:rsidR="00FE0A00" w:rsidRDefault="14549B22" w:rsidP="0F885C89">
      <w:pPr>
        <w:rPr>
          <w:i/>
          <w:iCs/>
        </w:rPr>
      </w:pPr>
      <w:r w:rsidRPr="0F885C89">
        <w:rPr>
          <w:rFonts w:ascii="Tahoma" w:eastAsia="Tahoma" w:hAnsi="Tahoma" w:cs="Tahoma"/>
          <w:i/>
          <w:iCs/>
        </w:rPr>
        <w:t>Situation</w:t>
      </w:r>
      <w:r w:rsidRPr="0F885C89">
        <w:rPr>
          <w:i/>
          <w:iCs/>
        </w:rPr>
        <w:t xml:space="preserve"> </w:t>
      </w:r>
    </w:p>
    <w:p w14:paraId="65D3AFB5" w14:textId="4301C427" w:rsidR="1AB3803F" w:rsidRDefault="1AB3803F" w:rsidP="0F885C89">
      <w:pPr>
        <w:ind w:left="360"/>
        <w:rPr>
          <w:rFonts w:ascii="Tahoma" w:eastAsia="Tahoma" w:hAnsi="Tahoma" w:cs="Tahoma"/>
        </w:rPr>
      </w:pPr>
      <w:r w:rsidRPr="0F885C89">
        <w:rPr>
          <w:rFonts w:ascii="Tahoma" w:eastAsia="Tahoma" w:hAnsi="Tahoma" w:cs="Tahoma"/>
        </w:rPr>
        <w:t xml:space="preserve">The Promoting Interoperability Program </w:t>
      </w:r>
      <w:r w:rsidR="213E6563" w:rsidRPr="0F885C89">
        <w:rPr>
          <w:rFonts w:ascii="Tahoma" w:eastAsia="Tahoma" w:hAnsi="Tahoma" w:cs="Tahoma"/>
        </w:rPr>
        <w:t>Eligible</w:t>
      </w:r>
      <w:r w:rsidR="56B068ED" w:rsidRPr="0F885C89">
        <w:rPr>
          <w:rFonts w:ascii="Tahoma" w:eastAsia="Tahoma" w:hAnsi="Tahoma" w:cs="Tahoma"/>
        </w:rPr>
        <w:t xml:space="preserve"> incentivizes eligible</w:t>
      </w:r>
      <w:r w:rsidR="213E6563" w:rsidRPr="0F885C89">
        <w:rPr>
          <w:rFonts w:ascii="Tahoma" w:eastAsia="Tahoma" w:hAnsi="Tahoma" w:cs="Tahoma"/>
        </w:rPr>
        <w:t xml:space="preserve"> hospitals and providers</w:t>
      </w:r>
      <w:r w:rsidR="3C8C4FEA" w:rsidRPr="0F885C89">
        <w:rPr>
          <w:rFonts w:ascii="Tahoma" w:eastAsia="Tahoma" w:hAnsi="Tahoma" w:cs="Tahoma"/>
        </w:rPr>
        <w:t xml:space="preserve"> </w:t>
      </w:r>
      <w:r w:rsidR="213E6563" w:rsidRPr="0F885C89">
        <w:rPr>
          <w:rFonts w:ascii="Tahoma" w:eastAsia="Tahoma" w:hAnsi="Tahoma" w:cs="Tahoma"/>
        </w:rPr>
        <w:t xml:space="preserve">to demonstrate meaningful use of certified HIT to improve quality, safety, efficiency, and equity of the American health care system. Hospitals participating in the inpatient hospital quality reporting program (IHQR) are encouraged to voluntarily submit 4, electronic clinical quality measures (eCQM) for 3 of 4 quarters. </w:t>
      </w:r>
    </w:p>
    <w:p w14:paraId="0D49E23B" w14:textId="549754D9" w:rsidR="0D4EF583" w:rsidRDefault="0D4EF583" w:rsidP="0F885C89">
      <w:pPr>
        <w:rPr>
          <w:rFonts w:ascii="Tahoma" w:eastAsia="Tahoma" w:hAnsi="Tahoma" w:cs="Tahoma"/>
          <w:i/>
          <w:iCs/>
        </w:rPr>
      </w:pPr>
      <w:r w:rsidRPr="0F885C89">
        <w:rPr>
          <w:rFonts w:ascii="Tahoma" w:eastAsia="Tahoma" w:hAnsi="Tahoma" w:cs="Tahoma"/>
          <w:i/>
          <w:iCs/>
        </w:rPr>
        <w:t>Problem</w:t>
      </w:r>
    </w:p>
    <w:p w14:paraId="2BA9163D" w14:textId="640FFE36" w:rsidR="0D4EF583" w:rsidRDefault="0D4EF583" w:rsidP="0F885C89">
      <w:pPr>
        <w:ind w:left="360"/>
        <w:rPr>
          <w:rFonts w:ascii="Tahoma" w:eastAsia="Tahoma" w:hAnsi="Tahoma" w:cs="Tahoma"/>
        </w:rPr>
      </w:pPr>
      <w:r w:rsidRPr="0F885C89">
        <w:rPr>
          <w:rFonts w:ascii="Tahoma" w:eastAsia="Tahoma" w:hAnsi="Tahoma" w:cs="Tahoma"/>
        </w:rPr>
        <w:t>However, the process of electronically sharing population-level data is labor-</w:t>
      </w:r>
      <w:r w:rsidR="6C07F67A" w:rsidRPr="0F885C89">
        <w:rPr>
          <w:rFonts w:ascii="Tahoma" w:eastAsia="Tahoma" w:hAnsi="Tahoma" w:cs="Tahoma"/>
        </w:rPr>
        <w:t>intensive</w:t>
      </w:r>
      <w:r w:rsidRPr="0F885C89">
        <w:rPr>
          <w:rFonts w:ascii="Tahoma" w:eastAsia="Tahoma" w:hAnsi="Tahoma" w:cs="Tahoma"/>
        </w:rPr>
        <w:t xml:space="preserve"> and cumbersome</w:t>
      </w:r>
      <w:r w:rsidR="4223868C" w:rsidRPr="0F885C89">
        <w:rPr>
          <w:rFonts w:ascii="Tahoma" w:eastAsia="Tahoma" w:hAnsi="Tahoma" w:cs="Tahoma"/>
        </w:rPr>
        <w:t>,</w:t>
      </w:r>
      <w:r w:rsidRPr="0F885C89">
        <w:rPr>
          <w:rFonts w:ascii="Tahoma" w:eastAsia="Tahoma" w:hAnsi="Tahoma" w:cs="Tahoma"/>
        </w:rPr>
        <w:t xml:space="preserve"> hampered by a lack of standardization of data models and fields. In order to calculate eCQMs today, providers must map their EHR propriety data models to the Quality Data Model and upload their results as a Quality Reporting Document Architecture Category I formatted file onto the Hospital Quality Reporting portal, as well as participate in post submission audits.</w:t>
      </w:r>
    </w:p>
    <w:p w14:paraId="010C7947" w14:textId="403F60CA" w:rsidR="0F885C89" w:rsidRDefault="0F885C89" w:rsidP="0F885C89">
      <w:pPr>
        <w:ind w:left="360"/>
        <w:rPr>
          <w:rFonts w:ascii="Tahoma" w:eastAsia="Tahoma" w:hAnsi="Tahoma" w:cs="Tahoma"/>
        </w:rPr>
      </w:pPr>
    </w:p>
    <w:p w14:paraId="6B4A2D55" w14:textId="2F89CC5D" w:rsidR="1E63E106" w:rsidRDefault="1E63E106" w:rsidP="0F885C89">
      <w:pPr>
        <w:ind w:left="360"/>
        <w:rPr>
          <w:rFonts w:ascii="Tahoma" w:eastAsia="Tahoma" w:hAnsi="Tahoma" w:cs="Tahoma"/>
        </w:rPr>
      </w:pPr>
      <w:r>
        <w:rPr>
          <w:rFonts w:ascii="Tahoma" w:eastAsia="Tahoma" w:hAnsi="Tahoma" w:cs="Tahoma"/>
          <w:color w:val="000000"/>
        </w:rPr>
        <w:t xml:space="preserve">In order to reduce the burden of data collection and improve interoperability, CMS aims to transition away from traditional electronic clinical quality measurement (eCQM) to </w:t>
      </w:r>
      <w:r w:rsidRPr="0F885C89">
        <w:rPr>
          <w:rFonts w:ascii="Tahoma" w:eastAsia="Tahoma" w:hAnsi="Tahoma" w:cs="Tahoma"/>
        </w:rPr>
        <w:t>Fast Healthcare Interoperability Resources (</w:t>
      </w:r>
      <w:r>
        <w:rPr>
          <w:rFonts w:ascii="Tahoma" w:eastAsia="Tahoma" w:hAnsi="Tahoma" w:cs="Tahoma"/>
          <w:color w:val="000000"/>
        </w:rPr>
        <w:t xml:space="preserve">FHIR)– specified measures, that leverage </w:t>
      </w:r>
      <w:r w:rsidR="50BFCB91" w:rsidRPr="0F885C89">
        <w:rPr>
          <w:rFonts w:ascii="Tahoma" w:eastAsia="Tahoma" w:hAnsi="Tahoma" w:cs="Tahoma"/>
        </w:rPr>
        <w:t>certified health information technology</w:t>
      </w:r>
      <w:r w:rsidR="4A6C29B4" w:rsidRPr="0F885C89">
        <w:rPr>
          <w:rFonts w:ascii="Tahoma" w:eastAsia="Tahoma" w:hAnsi="Tahoma" w:cs="Tahoma"/>
        </w:rPr>
        <w:t xml:space="preserve"> or digital quality measurement (dQMs)</w:t>
      </w:r>
      <w:r w:rsidR="50BFCB91" w:rsidRPr="0F885C89">
        <w:rPr>
          <w:rFonts w:ascii="Tahoma" w:eastAsia="Tahoma" w:hAnsi="Tahoma" w:cs="Tahoma"/>
        </w:rPr>
        <w:t xml:space="preserve"> </w:t>
      </w:r>
    </w:p>
    <w:p w14:paraId="2533BC7E" w14:textId="13EAF58F" w:rsidR="0F885C89" w:rsidRDefault="0F885C89" w:rsidP="0F885C89">
      <w:pPr>
        <w:ind w:left="360"/>
        <w:rPr>
          <w:rFonts w:ascii="Tahoma" w:eastAsia="Tahoma" w:hAnsi="Tahoma" w:cs="Tahoma"/>
        </w:rPr>
      </w:pPr>
    </w:p>
    <w:p w14:paraId="48889218" w14:textId="10619ED2" w:rsidR="50BFCB91" w:rsidRDefault="50BFCB91" w:rsidP="0F885C89">
      <w:pPr>
        <w:ind w:left="360"/>
        <w:rPr>
          <w:rFonts w:ascii="Tahoma" w:eastAsia="Tahoma" w:hAnsi="Tahoma" w:cs="Tahoma"/>
          <w:b/>
          <w:bCs/>
        </w:rPr>
      </w:pPr>
      <w:r w:rsidRPr="0F885C89">
        <w:rPr>
          <w:rFonts w:ascii="Tahoma" w:eastAsia="Tahoma" w:hAnsi="Tahoma" w:cs="Tahoma"/>
        </w:rPr>
        <w:t>As per t</w:t>
      </w:r>
      <w:r w:rsidR="00FE0A00" w:rsidRPr="0F885C89">
        <w:rPr>
          <w:rFonts w:ascii="Tahoma" w:eastAsia="Tahoma" w:hAnsi="Tahoma" w:cs="Tahoma"/>
        </w:rPr>
        <w:t xml:space="preserve">he </w:t>
      </w:r>
      <w:r w:rsidR="6801CA0C" w:rsidRPr="0F885C89">
        <w:rPr>
          <w:rFonts w:ascii="Tahoma" w:eastAsia="Tahoma" w:hAnsi="Tahoma" w:cs="Tahoma"/>
        </w:rPr>
        <w:t>21</w:t>
      </w:r>
      <w:r w:rsidR="6801CA0C" w:rsidRPr="0F885C89">
        <w:rPr>
          <w:rFonts w:ascii="Tahoma" w:eastAsia="Tahoma" w:hAnsi="Tahoma" w:cs="Tahoma"/>
          <w:vertAlign w:val="superscript"/>
        </w:rPr>
        <w:t>st</w:t>
      </w:r>
      <w:r w:rsidR="6801CA0C" w:rsidRPr="0F885C89">
        <w:rPr>
          <w:rFonts w:ascii="Tahoma" w:eastAsia="Tahoma" w:hAnsi="Tahoma" w:cs="Tahoma"/>
        </w:rPr>
        <w:t xml:space="preserve"> Century Cures Act </w:t>
      </w:r>
      <w:r w:rsidR="53F19ABF" w:rsidRPr="0F885C89">
        <w:rPr>
          <w:rFonts w:ascii="Tahoma" w:eastAsia="Tahoma" w:hAnsi="Tahoma" w:cs="Tahoma"/>
        </w:rPr>
        <w:t>Fi</w:t>
      </w:r>
      <w:r w:rsidR="6801CA0C" w:rsidRPr="0F885C89">
        <w:rPr>
          <w:rFonts w:ascii="Tahoma" w:eastAsia="Tahoma" w:hAnsi="Tahoma" w:cs="Tahoma"/>
        </w:rPr>
        <w:t xml:space="preserve">nal </w:t>
      </w:r>
      <w:r w:rsidR="1BEC0D95" w:rsidRPr="0F885C89">
        <w:rPr>
          <w:rFonts w:ascii="Tahoma" w:eastAsia="Tahoma" w:hAnsi="Tahoma" w:cs="Tahoma"/>
        </w:rPr>
        <w:t>R</w:t>
      </w:r>
      <w:r w:rsidR="6801CA0C" w:rsidRPr="0F885C89">
        <w:rPr>
          <w:rFonts w:ascii="Tahoma" w:eastAsia="Tahoma" w:hAnsi="Tahoma" w:cs="Tahoma"/>
        </w:rPr>
        <w:t>ule</w:t>
      </w:r>
      <w:r w:rsidR="2103DB03" w:rsidRPr="0F885C89">
        <w:rPr>
          <w:rFonts w:ascii="Tahoma" w:eastAsia="Tahoma" w:hAnsi="Tahoma" w:cs="Tahoma"/>
        </w:rPr>
        <w:t xml:space="preserve">, </w:t>
      </w:r>
      <w:r w:rsidR="2632030B" w:rsidRPr="0F885C89">
        <w:rPr>
          <w:rFonts w:ascii="Tahoma" w:eastAsia="Tahoma" w:hAnsi="Tahoma" w:cs="Tahoma"/>
        </w:rPr>
        <w:t xml:space="preserve">developers of certified </w:t>
      </w:r>
      <w:r w:rsidR="6801CA0C" w:rsidRPr="0F885C89">
        <w:rPr>
          <w:rFonts w:ascii="Tahoma" w:eastAsia="Tahoma" w:hAnsi="Tahoma" w:cs="Tahoma"/>
        </w:rPr>
        <w:t xml:space="preserve">health information </w:t>
      </w:r>
      <w:r w:rsidR="1EDF7A97" w:rsidRPr="0F885C89">
        <w:rPr>
          <w:rFonts w:ascii="Tahoma" w:eastAsia="Tahoma" w:hAnsi="Tahoma" w:cs="Tahoma"/>
        </w:rPr>
        <w:t>technology (</w:t>
      </w:r>
      <w:r w:rsidR="6B3FBCCC" w:rsidRPr="0F885C89">
        <w:rPr>
          <w:rFonts w:ascii="Tahoma" w:eastAsia="Tahoma" w:hAnsi="Tahoma" w:cs="Tahoma"/>
        </w:rPr>
        <w:t>HIT)</w:t>
      </w:r>
      <w:r w:rsidR="4C8E9564" w:rsidRPr="0F885C89">
        <w:rPr>
          <w:rFonts w:ascii="Tahoma" w:eastAsia="Tahoma" w:hAnsi="Tahoma" w:cs="Tahoma"/>
        </w:rPr>
        <w:t xml:space="preserve"> must</w:t>
      </w:r>
      <w:r w:rsidR="6B3FBCCC" w:rsidRPr="0F885C89">
        <w:rPr>
          <w:rFonts w:ascii="Tahoma" w:eastAsia="Tahoma" w:hAnsi="Tahoma" w:cs="Tahoma"/>
        </w:rPr>
        <w:t xml:space="preserve"> </w:t>
      </w:r>
      <w:r w:rsidR="100E48F0" w:rsidRPr="0F885C89">
        <w:rPr>
          <w:rFonts w:ascii="Tahoma" w:eastAsia="Tahoma" w:hAnsi="Tahoma" w:cs="Tahoma"/>
        </w:rPr>
        <w:t>e</w:t>
      </w:r>
      <w:r w:rsidR="558D316C" w:rsidRPr="0F885C89">
        <w:rPr>
          <w:rFonts w:ascii="Tahoma" w:eastAsia="Tahoma" w:hAnsi="Tahoma" w:cs="Tahoma"/>
        </w:rPr>
        <w:t>nsure</w:t>
      </w:r>
      <w:r w:rsidR="100E48F0" w:rsidRPr="0F885C89">
        <w:rPr>
          <w:rFonts w:ascii="Tahoma" w:eastAsia="Tahoma" w:hAnsi="Tahoma" w:cs="Tahoma"/>
        </w:rPr>
        <w:t xml:space="preserve"> their technology </w:t>
      </w:r>
      <w:r w:rsidR="151CE1DB" w:rsidRPr="0F885C89">
        <w:rPr>
          <w:rFonts w:ascii="Tahoma" w:eastAsia="Tahoma" w:hAnsi="Tahoma" w:cs="Tahoma"/>
          <w:color w:val="333333"/>
        </w:rPr>
        <w:t>supports a variety of use cases, including</w:t>
      </w:r>
      <w:r w:rsidR="151CE1DB" w:rsidRPr="0F885C89">
        <w:rPr>
          <w:rFonts w:ascii="Tahoma" w:eastAsia="Tahoma" w:hAnsi="Tahoma" w:cs="Tahoma"/>
        </w:rPr>
        <w:t xml:space="preserve"> </w:t>
      </w:r>
      <w:r w:rsidR="70C5C40F" w:rsidRPr="0F885C89">
        <w:rPr>
          <w:rFonts w:ascii="Tahoma" w:eastAsia="Tahoma" w:hAnsi="Tahoma" w:cs="Tahoma"/>
        </w:rPr>
        <w:t xml:space="preserve">the </w:t>
      </w:r>
      <w:r w:rsidR="151CE1DB" w:rsidRPr="0F885C89">
        <w:rPr>
          <w:rFonts w:ascii="Tahoma" w:eastAsia="Tahoma" w:hAnsi="Tahoma" w:cs="Tahoma"/>
        </w:rPr>
        <w:t>calculati</w:t>
      </w:r>
      <w:r w:rsidR="7E5BF05B" w:rsidRPr="0F885C89">
        <w:rPr>
          <w:rFonts w:ascii="Tahoma" w:eastAsia="Tahoma" w:hAnsi="Tahoma" w:cs="Tahoma"/>
        </w:rPr>
        <w:t>on of</w:t>
      </w:r>
      <w:r w:rsidR="151CE1DB" w:rsidRPr="0F885C89">
        <w:rPr>
          <w:rFonts w:ascii="Tahoma" w:eastAsia="Tahoma" w:hAnsi="Tahoma" w:cs="Tahoma"/>
        </w:rPr>
        <w:t xml:space="preserve"> quality measure</w:t>
      </w:r>
      <w:r w:rsidR="1A824459" w:rsidRPr="0F885C89">
        <w:rPr>
          <w:rFonts w:ascii="Tahoma" w:eastAsia="Tahoma" w:hAnsi="Tahoma" w:cs="Tahoma"/>
          <w:b/>
          <w:bCs/>
        </w:rPr>
        <w:t>. T</w:t>
      </w:r>
      <w:r w:rsidR="4DF6AF7F" w:rsidRPr="0F885C89">
        <w:rPr>
          <w:rFonts w:ascii="Tahoma" w:eastAsia="Tahoma" w:hAnsi="Tahoma" w:cs="Tahoma"/>
          <w:b/>
          <w:bCs/>
        </w:rPr>
        <w:t xml:space="preserve">echnology certified by </w:t>
      </w:r>
      <w:r w:rsidR="33AFB87C" w:rsidRPr="0F885C89">
        <w:rPr>
          <w:rFonts w:ascii="Tahoma" w:eastAsia="Tahoma" w:hAnsi="Tahoma" w:cs="Tahoma"/>
          <w:b/>
          <w:bCs/>
        </w:rPr>
        <w:t>the Office</w:t>
      </w:r>
      <w:r w:rsidR="42AEE8BF" w:rsidRPr="0F885C89">
        <w:rPr>
          <w:rFonts w:ascii="Tahoma" w:eastAsia="Tahoma" w:hAnsi="Tahoma" w:cs="Tahoma"/>
          <w:b/>
          <w:bCs/>
        </w:rPr>
        <w:t xml:space="preserve"> of National Coordinator </w:t>
      </w:r>
      <w:r w:rsidR="54B4C1D8" w:rsidRPr="0F885C89">
        <w:rPr>
          <w:rFonts w:ascii="Tahoma" w:eastAsia="Tahoma" w:hAnsi="Tahoma" w:cs="Tahoma"/>
          <w:b/>
          <w:bCs/>
        </w:rPr>
        <w:t>ONC</w:t>
      </w:r>
      <w:r w:rsidR="1A824459" w:rsidRPr="0F885C89">
        <w:rPr>
          <w:rFonts w:ascii="Tahoma" w:eastAsia="Tahoma" w:hAnsi="Tahoma" w:cs="Tahoma"/>
          <w:b/>
          <w:bCs/>
        </w:rPr>
        <w:t xml:space="preserve"> must</w:t>
      </w:r>
      <w:r w:rsidR="151CE1DB" w:rsidRPr="0F885C89">
        <w:rPr>
          <w:rFonts w:ascii="Tahoma" w:eastAsia="Tahoma" w:hAnsi="Tahoma" w:cs="Tahoma"/>
          <w:b/>
          <w:bCs/>
        </w:rPr>
        <w:t xml:space="preserve"> </w:t>
      </w:r>
      <w:r w:rsidR="127DF8F3" w:rsidRPr="0F885C89">
        <w:rPr>
          <w:rFonts w:ascii="Tahoma" w:eastAsia="Tahoma" w:hAnsi="Tahoma" w:cs="Tahoma"/>
          <w:b/>
          <w:bCs/>
        </w:rPr>
        <w:t xml:space="preserve">support </w:t>
      </w:r>
      <w:r w:rsidR="06B9306F" w:rsidRPr="0F885C89">
        <w:rPr>
          <w:rFonts w:ascii="Tahoma" w:eastAsia="Tahoma" w:hAnsi="Tahoma" w:cs="Tahoma"/>
          <w:b/>
          <w:bCs/>
        </w:rPr>
        <w:t>“</w:t>
      </w:r>
      <w:r w:rsidR="127DF8F3" w:rsidRPr="0F885C89">
        <w:rPr>
          <w:rFonts w:ascii="Tahoma" w:eastAsia="Tahoma" w:hAnsi="Tahoma" w:cs="Tahoma"/>
          <w:b/>
          <w:bCs/>
        </w:rPr>
        <w:t>standardized API for patient and population services.</w:t>
      </w:r>
      <w:r w:rsidR="68940797" w:rsidRPr="0F885C89">
        <w:rPr>
          <w:rFonts w:ascii="Tahoma" w:eastAsia="Tahoma" w:hAnsi="Tahoma" w:cs="Tahoma"/>
          <w:b/>
          <w:bCs/>
        </w:rPr>
        <w:t>”</w:t>
      </w:r>
      <w:r w:rsidR="02378036" w:rsidRPr="0F885C89">
        <w:rPr>
          <w:rFonts w:ascii="Tahoma" w:eastAsia="Tahoma" w:hAnsi="Tahoma" w:cs="Tahoma"/>
          <w:b/>
          <w:bCs/>
        </w:rPr>
        <w:t xml:space="preserve"> </w:t>
      </w:r>
      <w:r w:rsidR="02378036" w:rsidRPr="0F885C89">
        <w:rPr>
          <w:rFonts w:ascii="Tahoma" w:eastAsia="Tahoma" w:hAnsi="Tahoma" w:cs="Tahoma"/>
        </w:rPr>
        <w:t xml:space="preserve">Certified HIT will </w:t>
      </w:r>
    </w:p>
    <w:p w14:paraId="1814955F" w14:textId="2DE20AAB" w:rsidR="7D20C9FB" w:rsidRDefault="7D20C9FB" w:rsidP="0F885C89">
      <w:pPr>
        <w:ind w:left="810"/>
        <w:rPr>
          <w:rFonts w:ascii="Tahoma" w:eastAsia="Tahoma" w:hAnsi="Tahoma" w:cs="Tahoma"/>
          <w:sz w:val="20"/>
          <w:szCs w:val="20"/>
        </w:rPr>
      </w:pPr>
      <w:r w:rsidRPr="0F885C89">
        <w:rPr>
          <w:rFonts w:ascii="Tahoma" w:eastAsia="Tahoma" w:hAnsi="Tahoma" w:cs="Tahoma"/>
        </w:rPr>
        <w:t xml:space="preserve">1) </w:t>
      </w:r>
      <w:r w:rsidR="7515212E" w:rsidRPr="0F885C89">
        <w:rPr>
          <w:rFonts w:ascii="Tahoma" w:eastAsia="Tahoma" w:hAnsi="Tahoma" w:cs="Tahoma"/>
        </w:rPr>
        <w:t>support</w:t>
      </w:r>
      <w:r w:rsidR="09581957" w:rsidRPr="0F885C89">
        <w:rPr>
          <w:rFonts w:ascii="Tahoma" w:eastAsia="Tahoma" w:hAnsi="Tahoma" w:cs="Tahoma"/>
        </w:rPr>
        <w:t xml:space="preserve"> </w:t>
      </w:r>
      <w:r w:rsidR="100E48F0" w:rsidRPr="0F885C89">
        <w:rPr>
          <w:rFonts w:ascii="Tahoma" w:eastAsia="Tahoma" w:hAnsi="Tahoma" w:cs="Tahoma"/>
        </w:rPr>
        <w:t xml:space="preserve">Fast Healthcare Interoperability </w:t>
      </w:r>
      <w:r w:rsidR="56C1B106" w:rsidRPr="0F885C89">
        <w:rPr>
          <w:rFonts w:ascii="Tahoma" w:eastAsia="Tahoma" w:hAnsi="Tahoma" w:cs="Tahoma"/>
        </w:rPr>
        <w:t>Resources</w:t>
      </w:r>
      <w:r w:rsidR="100E48F0" w:rsidRPr="0F885C89">
        <w:rPr>
          <w:rFonts w:ascii="Tahoma" w:eastAsia="Tahoma" w:hAnsi="Tahoma" w:cs="Tahoma"/>
        </w:rPr>
        <w:t xml:space="preserve"> </w:t>
      </w:r>
      <w:r w:rsidR="33440D58" w:rsidRPr="0F885C89">
        <w:rPr>
          <w:rFonts w:ascii="Tahoma" w:eastAsia="Tahoma" w:hAnsi="Tahoma" w:cs="Tahoma"/>
        </w:rPr>
        <w:t xml:space="preserve">(FHIR) </w:t>
      </w:r>
      <w:r w:rsidR="2584B9C5" w:rsidRPr="0F885C89">
        <w:rPr>
          <w:rFonts w:ascii="Tahoma" w:eastAsia="Tahoma" w:hAnsi="Tahoma" w:cs="Tahoma"/>
        </w:rPr>
        <w:t>R</w:t>
      </w:r>
      <w:r w:rsidR="76876734" w:rsidRPr="0F885C89">
        <w:rPr>
          <w:rFonts w:ascii="Tahoma" w:eastAsia="Tahoma" w:hAnsi="Tahoma" w:cs="Tahoma"/>
        </w:rPr>
        <w:t>el</w:t>
      </w:r>
      <w:r w:rsidR="03A65A6D" w:rsidRPr="0F885C89">
        <w:rPr>
          <w:rFonts w:ascii="Tahoma" w:eastAsia="Tahoma" w:hAnsi="Tahoma" w:cs="Tahoma"/>
        </w:rPr>
        <w:t>ea</w:t>
      </w:r>
      <w:r w:rsidR="2584B9C5" w:rsidRPr="0F885C89">
        <w:rPr>
          <w:rFonts w:ascii="Tahoma" w:eastAsia="Tahoma" w:hAnsi="Tahoma" w:cs="Tahoma"/>
        </w:rPr>
        <w:t>s</w:t>
      </w:r>
      <w:r w:rsidR="58B836EE" w:rsidRPr="0F885C89">
        <w:rPr>
          <w:rFonts w:ascii="Tahoma" w:eastAsia="Tahoma" w:hAnsi="Tahoma" w:cs="Tahoma"/>
        </w:rPr>
        <w:t>e</w:t>
      </w:r>
      <w:r w:rsidR="100E48F0" w:rsidRPr="0F885C89">
        <w:rPr>
          <w:rFonts w:ascii="Tahoma" w:eastAsia="Tahoma" w:hAnsi="Tahoma" w:cs="Tahoma"/>
        </w:rPr>
        <w:t xml:space="preserve"> </w:t>
      </w:r>
      <w:r w:rsidR="07BDA97D" w:rsidRPr="0F885C89">
        <w:rPr>
          <w:rFonts w:ascii="Tahoma" w:eastAsia="Tahoma" w:hAnsi="Tahoma" w:cs="Tahoma"/>
        </w:rPr>
        <w:t>4.0.2,</w:t>
      </w:r>
    </w:p>
    <w:p w14:paraId="7C3FB4B6" w14:textId="7F86C60A" w:rsidR="2A9B842B" w:rsidRDefault="2A9B842B" w:rsidP="0F885C89">
      <w:pPr>
        <w:ind w:left="1080" w:hanging="270"/>
        <w:rPr>
          <w:rFonts w:ascii="Tahoma" w:eastAsia="Tahoma" w:hAnsi="Tahoma" w:cs="Tahoma"/>
          <w:sz w:val="20"/>
          <w:szCs w:val="20"/>
        </w:rPr>
      </w:pPr>
      <w:r w:rsidRPr="0F885C89">
        <w:rPr>
          <w:rFonts w:ascii="Tahoma" w:eastAsia="Tahoma" w:hAnsi="Tahoma" w:cs="Tahoma"/>
        </w:rPr>
        <w:t xml:space="preserve">2) </w:t>
      </w:r>
      <w:r w:rsidR="07BDA97D" w:rsidRPr="0F885C89">
        <w:rPr>
          <w:rFonts w:ascii="Tahoma" w:eastAsia="Tahoma" w:hAnsi="Tahoma" w:cs="Tahoma"/>
        </w:rPr>
        <w:t>responds</w:t>
      </w:r>
      <w:r w:rsidR="760F4C58" w:rsidRPr="0F885C89">
        <w:rPr>
          <w:rFonts w:ascii="Tahoma" w:eastAsia="Tahoma" w:hAnsi="Tahoma" w:cs="Tahoma"/>
        </w:rPr>
        <w:t xml:space="preserve"> to request for data </w:t>
      </w:r>
      <w:r w:rsidR="56422C0E" w:rsidRPr="0F885C89">
        <w:rPr>
          <w:rFonts w:ascii="Tahoma" w:eastAsia="Tahoma" w:hAnsi="Tahoma" w:cs="Tahoma"/>
        </w:rPr>
        <w:t xml:space="preserve">elements mandated </w:t>
      </w:r>
      <w:r w:rsidR="760F4C58" w:rsidRPr="0F885C89">
        <w:rPr>
          <w:rFonts w:ascii="Tahoma" w:eastAsia="Tahoma" w:hAnsi="Tahoma" w:cs="Tahoma"/>
        </w:rPr>
        <w:t>in</w:t>
      </w:r>
      <w:r w:rsidR="5250724F" w:rsidRPr="0F885C89">
        <w:rPr>
          <w:rFonts w:ascii="Tahoma" w:eastAsia="Tahoma" w:hAnsi="Tahoma" w:cs="Tahoma"/>
        </w:rPr>
        <w:t xml:space="preserve"> the</w:t>
      </w:r>
      <w:r w:rsidR="760F4C58" w:rsidRPr="0F885C89">
        <w:rPr>
          <w:rFonts w:ascii="Tahoma" w:eastAsia="Tahoma" w:hAnsi="Tahoma" w:cs="Tahoma"/>
        </w:rPr>
        <w:t xml:space="preserve"> USCD v</w:t>
      </w:r>
      <w:r w:rsidR="2204A080" w:rsidRPr="0F885C89">
        <w:rPr>
          <w:rFonts w:ascii="Tahoma" w:eastAsia="Tahoma" w:hAnsi="Tahoma" w:cs="Tahoma"/>
        </w:rPr>
        <w:t>1</w:t>
      </w:r>
    </w:p>
    <w:p w14:paraId="1862E8C7" w14:textId="675A10E9" w:rsidR="56966B0F" w:rsidRDefault="56966B0F" w:rsidP="0F885C89">
      <w:pPr>
        <w:ind w:left="1080" w:hanging="270"/>
        <w:rPr>
          <w:rFonts w:ascii="Tahoma" w:eastAsia="Tahoma" w:hAnsi="Tahoma" w:cs="Tahoma"/>
          <w:sz w:val="20"/>
          <w:szCs w:val="20"/>
        </w:rPr>
      </w:pPr>
      <w:r w:rsidRPr="0F885C89">
        <w:rPr>
          <w:rFonts w:ascii="Tahoma" w:eastAsia="Tahoma" w:hAnsi="Tahoma" w:cs="Tahoma"/>
        </w:rPr>
        <w:t>3)</w:t>
      </w:r>
      <w:r w:rsidR="2204A080" w:rsidRPr="0F885C89">
        <w:rPr>
          <w:rFonts w:ascii="Tahoma" w:eastAsia="Tahoma" w:hAnsi="Tahoma" w:cs="Tahoma"/>
        </w:rPr>
        <w:t xml:space="preserve"> enables</w:t>
      </w:r>
      <w:r w:rsidR="4BCEF9E8" w:rsidRPr="0F885C89">
        <w:rPr>
          <w:rFonts w:ascii="Tahoma" w:eastAsia="Tahoma" w:hAnsi="Tahoma" w:cs="Tahoma"/>
          <w:color w:val="333333"/>
        </w:rPr>
        <w:t xml:space="preserve"> access to patient-level data across a patient population</w:t>
      </w:r>
      <w:r w:rsidR="01EFEEF9" w:rsidRPr="0F885C89">
        <w:rPr>
          <w:rFonts w:ascii="Tahoma" w:eastAsia="Tahoma" w:hAnsi="Tahoma" w:cs="Tahoma"/>
          <w:color w:val="333333"/>
        </w:rPr>
        <w:t>.</w:t>
      </w:r>
      <w:r w:rsidR="659FF7E3" w:rsidRPr="0F885C89">
        <w:rPr>
          <w:rFonts w:ascii="Tahoma" w:eastAsia="Tahoma" w:hAnsi="Tahoma" w:cs="Tahoma"/>
        </w:rPr>
        <w:t xml:space="preserve"> </w:t>
      </w:r>
    </w:p>
    <w:p w14:paraId="727AB2D0" w14:textId="575FA235" w:rsidR="0F885C89" w:rsidRDefault="0F885C89" w:rsidP="0F885C89">
      <w:pPr>
        <w:ind w:left="360"/>
        <w:rPr>
          <w:rFonts w:ascii="Tahoma" w:eastAsia="Tahoma" w:hAnsi="Tahoma" w:cs="Tahoma"/>
        </w:rPr>
      </w:pPr>
    </w:p>
    <w:p w14:paraId="4E3F80EB" w14:textId="792CF87B" w:rsidR="1E310B63" w:rsidRDefault="1E310B63" w:rsidP="0F885C89">
      <w:pPr>
        <w:ind w:left="360"/>
        <w:rPr>
          <w:rFonts w:ascii="Tahoma" w:eastAsia="Tahoma" w:hAnsi="Tahoma" w:cs="Tahoma"/>
          <w:color w:val="000000"/>
        </w:rPr>
      </w:pPr>
      <w:r>
        <w:rPr>
          <w:rFonts w:ascii="Tahoma" w:eastAsia="Tahoma" w:hAnsi="Tahoma" w:cs="Tahoma"/>
          <w:color w:val="000000"/>
        </w:rPr>
        <w:t>dQMs will allow eligible providers and hospitals to seamlessly exchange patient and population level data for the calculation and reporting of quality measure scores, using a measure calculation tool (MCT).</w:t>
      </w:r>
    </w:p>
    <w:p w14:paraId="6C9024A1" w14:textId="7BCFA94C" w:rsidR="0F885C89" w:rsidRDefault="0F885C89" w:rsidP="0F885C89">
      <w:pPr>
        <w:ind w:left="450"/>
        <w:rPr>
          <w:rFonts w:ascii="Tahoma" w:eastAsia="Tahoma" w:hAnsi="Tahoma" w:cs="Tahoma"/>
          <w:color w:val="000000"/>
        </w:rPr>
      </w:pPr>
    </w:p>
    <w:p w14:paraId="7E5143F0" w14:textId="70803CEB" w:rsidR="1E310B63" w:rsidRDefault="1E310B63" w:rsidP="0F885C89">
      <w:pPr>
        <w:ind w:left="450"/>
        <w:rPr>
          <w:rFonts w:ascii="Tahoma" w:eastAsia="Tahoma" w:hAnsi="Tahoma" w:cs="Tahoma"/>
          <w:color w:val="000000"/>
        </w:rPr>
      </w:pPr>
      <w:r>
        <w:rPr>
          <w:rFonts w:ascii="Tahoma" w:eastAsia="Tahoma" w:hAnsi="Tahoma" w:cs="Tahoma"/>
          <w:color w:val="000000"/>
        </w:rPr>
        <w:t xml:space="preserve">An MCT is an open-source, end-to-end software </w:t>
      </w:r>
      <w:r w:rsidR="1D5EA436">
        <w:rPr>
          <w:rFonts w:ascii="Tahoma" w:eastAsia="Tahoma" w:hAnsi="Tahoma" w:cs="Tahoma"/>
          <w:color w:val="000000"/>
        </w:rPr>
        <w:t>platform</w:t>
      </w:r>
      <w:r>
        <w:rPr>
          <w:rFonts w:ascii="Tahoma" w:eastAsia="Tahoma" w:hAnsi="Tahoma" w:cs="Tahoma"/>
          <w:color w:val="000000"/>
        </w:rPr>
        <w:t>, designed to interface with eligible hospital and clinicians FHIR API, gather data requirements for measure calculation from a knowledge repository, request and validate data from a provider API, calculate measure score</w:t>
      </w:r>
      <w:r w:rsidR="360796F3">
        <w:rPr>
          <w:rFonts w:ascii="Tahoma" w:eastAsia="Tahoma" w:hAnsi="Tahoma" w:cs="Tahoma"/>
          <w:color w:val="000000"/>
        </w:rPr>
        <w:t>(s)</w:t>
      </w:r>
      <w:r>
        <w:rPr>
          <w:rFonts w:ascii="Tahoma" w:eastAsia="Tahoma" w:hAnsi="Tahoma" w:cs="Tahoma"/>
          <w:color w:val="000000"/>
        </w:rPr>
        <w:t xml:space="preserve"> using clinical query language, and </w:t>
      </w:r>
      <w:r w:rsidR="7CC8143F">
        <w:rPr>
          <w:rFonts w:ascii="Tahoma" w:eastAsia="Tahoma" w:hAnsi="Tahoma" w:cs="Tahoma"/>
          <w:color w:val="000000"/>
        </w:rPr>
        <w:t>produce electronic</w:t>
      </w:r>
      <w:r>
        <w:rPr>
          <w:rFonts w:ascii="Tahoma" w:eastAsia="Tahoma" w:hAnsi="Tahoma" w:cs="Tahoma"/>
          <w:color w:val="000000"/>
        </w:rPr>
        <w:t xml:space="preserve"> report</w:t>
      </w:r>
      <w:r w:rsidR="58D9F06F">
        <w:rPr>
          <w:rFonts w:ascii="Tahoma" w:eastAsia="Tahoma" w:hAnsi="Tahoma" w:cs="Tahoma"/>
          <w:color w:val="000000"/>
        </w:rPr>
        <w:t>(s)</w:t>
      </w:r>
      <w:r>
        <w:rPr>
          <w:rFonts w:ascii="Tahoma" w:eastAsia="Tahoma" w:hAnsi="Tahoma" w:cs="Tahoma"/>
          <w:color w:val="000000"/>
        </w:rPr>
        <w:t xml:space="preserve">. CMS has contracted Yale-CORE to orchestrate the development of an early MCT prototype and demonstrate its ability to calculate a measure score for single-FHIR specified measures. </w:t>
      </w:r>
    </w:p>
    <w:p w14:paraId="0DCA4AEE" w14:textId="5A134403" w:rsidR="0F885C89" w:rsidRDefault="0F885C89" w:rsidP="0F885C89">
      <w:pPr>
        <w:rPr>
          <w:rFonts w:ascii="Tahoma" w:eastAsia="Tahoma" w:hAnsi="Tahoma" w:cs="Tahoma"/>
          <w:color w:val="000000"/>
        </w:rPr>
      </w:pPr>
    </w:p>
    <w:p w14:paraId="77CC5912" w14:textId="1F1B04BD" w:rsidR="41823EE5" w:rsidRDefault="41823EE5" w:rsidP="0F885C89">
      <w:pPr>
        <w:rPr>
          <w:rFonts w:ascii="Tahoma" w:eastAsia="Tahoma" w:hAnsi="Tahoma" w:cs="Tahoma"/>
          <w:i/>
          <w:iCs/>
          <w:color w:val="000000"/>
        </w:rPr>
      </w:pPr>
      <w:r>
        <w:rPr>
          <w:rFonts w:ascii="Tahoma" w:eastAsia="Tahoma" w:hAnsi="Tahoma" w:cs="Tahoma"/>
          <w:i/>
          <w:iCs/>
          <w:color w:val="000000"/>
        </w:rPr>
        <w:lastRenderedPageBreak/>
        <w:t>Objective</w:t>
      </w:r>
    </w:p>
    <w:p w14:paraId="59730743" w14:textId="419B3348" w:rsidR="4AC81B88" w:rsidRDefault="47C9613B" w:rsidP="7E3B0FBF">
      <w:pPr>
        <w:rPr>
          <w:rFonts w:ascii="Tahoma" w:eastAsia="Tahoma" w:hAnsi="Tahoma" w:cs="Tahoma"/>
          <w:color w:val="000000"/>
        </w:rPr>
      </w:pPr>
      <w:r>
        <w:rPr>
          <w:rFonts w:ascii="Tahoma" w:eastAsia="Tahoma" w:hAnsi="Tahoma" w:cs="Tahoma"/>
          <w:color w:val="000000"/>
        </w:rPr>
        <w:t>To develop a</w:t>
      </w:r>
      <w:r w:rsidR="318698EB">
        <w:rPr>
          <w:rFonts w:ascii="Tahoma" w:eastAsia="Tahoma" w:hAnsi="Tahoma" w:cs="Tahoma"/>
          <w:color w:val="000000"/>
        </w:rPr>
        <w:t xml:space="preserve"> prototype of the</w:t>
      </w:r>
      <w:r w:rsidR="6DD76E21">
        <w:rPr>
          <w:rFonts w:ascii="Tahoma" w:eastAsia="Tahoma" w:hAnsi="Tahoma" w:cs="Tahoma"/>
          <w:color w:val="000000"/>
        </w:rPr>
        <w:t xml:space="preserve"> MCT</w:t>
      </w:r>
      <w:r w:rsidR="6D2FEEC0">
        <w:rPr>
          <w:rFonts w:ascii="Tahoma" w:eastAsia="Tahoma" w:hAnsi="Tahoma" w:cs="Tahoma"/>
          <w:color w:val="000000"/>
        </w:rPr>
        <w:t xml:space="preserve"> engine</w:t>
      </w:r>
      <w:r w:rsidR="6DD76E21">
        <w:rPr>
          <w:rFonts w:ascii="Tahoma" w:eastAsia="Tahoma" w:hAnsi="Tahoma" w:cs="Tahoma"/>
          <w:color w:val="000000"/>
        </w:rPr>
        <w:t xml:space="preserve"> that will be</w:t>
      </w:r>
      <w:r w:rsidR="4BDB353C">
        <w:rPr>
          <w:rFonts w:ascii="Tahoma" w:eastAsia="Tahoma" w:hAnsi="Tahoma" w:cs="Tahoma"/>
          <w:color w:val="000000"/>
        </w:rPr>
        <w:t xml:space="preserve"> abl</w:t>
      </w:r>
      <w:r w:rsidR="290586CC">
        <w:rPr>
          <w:rFonts w:ascii="Tahoma" w:eastAsia="Tahoma" w:hAnsi="Tahoma" w:cs="Tahoma"/>
          <w:color w:val="000000"/>
        </w:rPr>
        <w:t>e to demonstrate</w:t>
      </w:r>
      <w:r w:rsidR="15462052">
        <w:rPr>
          <w:rFonts w:ascii="Tahoma" w:eastAsia="Tahoma" w:hAnsi="Tahoma" w:cs="Tahoma"/>
          <w:color w:val="000000"/>
        </w:rPr>
        <w:t xml:space="preserve"> key features of the enterprise level MCT platform.</w:t>
      </w:r>
      <w:r w:rsidR="21306E09">
        <w:rPr>
          <w:rFonts w:ascii="Tahoma" w:eastAsia="Tahoma" w:hAnsi="Tahoma" w:cs="Tahoma"/>
          <w:color w:val="000000"/>
        </w:rPr>
        <w:t xml:space="preserve"> These features will be defined and enumerated as user stories, all features not selected for development and testing for prototype will remain in the backlog</w:t>
      </w:r>
      <w:r w:rsidR="74BAF538">
        <w:rPr>
          <w:rFonts w:ascii="Tahoma" w:eastAsia="Tahoma" w:hAnsi="Tahoma" w:cs="Tahoma"/>
          <w:color w:val="000000"/>
        </w:rPr>
        <w:t>.</w:t>
      </w:r>
      <w:r w:rsidR="50A56D04">
        <w:rPr>
          <w:rFonts w:ascii="Tahoma" w:eastAsia="Tahoma" w:hAnsi="Tahoma" w:cs="Tahoma"/>
          <w:color w:val="000000"/>
        </w:rPr>
        <w:t xml:space="preserve"> </w:t>
      </w:r>
    </w:p>
    <w:p w14:paraId="6A2851C2" w14:textId="77777777" w:rsidR="00617C8E" w:rsidRPr="00854018" w:rsidRDefault="00BF0526" w:rsidP="0F885C89">
      <w:pPr>
        <w:pStyle w:val="Heading2"/>
        <w:ind w:firstLine="360"/>
        <w:rPr>
          <w:rFonts w:eastAsia="Arial"/>
          <w:sz w:val="20"/>
          <w:szCs w:val="20"/>
        </w:rPr>
      </w:pPr>
      <w:bookmarkStart w:id="17" w:name="_Toc343519679"/>
      <w:bookmarkStart w:id="18" w:name="_Toc343520622"/>
      <w:r w:rsidRPr="0F885C89">
        <w:rPr>
          <w:rFonts w:eastAsia="Arial"/>
          <w:sz w:val="20"/>
          <w:szCs w:val="20"/>
        </w:rPr>
        <w:t>4.2 Project</w:t>
      </w:r>
      <w:r w:rsidR="00617C8E" w:rsidRPr="0F885C89">
        <w:rPr>
          <w:rFonts w:eastAsia="Arial"/>
          <w:sz w:val="20"/>
          <w:szCs w:val="20"/>
        </w:rPr>
        <w:t xml:space="preserve"> Dependencies</w:t>
      </w:r>
      <w:bookmarkEnd w:id="17"/>
      <w:bookmarkEnd w:id="18"/>
    </w:p>
    <w:p w14:paraId="27D576D7" w14:textId="2868BEF0" w:rsidR="006A02CC" w:rsidRPr="0059558C" w:rsidRDefault="006A02CC" w:rsidP="006A02CC">
      <w:pPr>
        <w:ind w:left="360"/>
        <w:rPr>
          <w:rFonts w:ascii="Arial" w:hAnsi="Arial" w:cs="Arial"/>
          <w:color w:val="0000FF"/>
          <w:sz w:val="20"/>
          <w:szCs w:val="20"/>
        </w:rPr>
      </w:pPr>
      <w:r w:rsidRPr="0F885C89">
        <w:rPr>
          <w:rFonts w:ascii="Arial" w:hAnsi="Arial" w:cs="Arial"/>
          <w:color w:val="0000FF"/>
          <w:sz w:val="20"/>
          <w:szCs w:val="20"/>
        </w:rPr>
        <w:t xml:space="preserve">&lt;List any related known projects that relate in whole or in </w:t>
      </w:r>
      <w:r w:rsidR="452E3B43" w:rsidRPr="0F885C89">
        <w:rPr>
          <w:rFonts w:ascii="Arial" w:hAnsi="Arial" w:cs="Arial"/>
          <w:color w:val="0000FF"/>
          <w:sz w:val="20"/>
          <w:szCs w:val="20"/>
        </w:rPr>
        <w:t>part or</w:t>
      </w:r>
      <w:r w:rsidRPr="0F885C89">
        <w:rPr>
          <w:rFonts w:ascii="Arial" w:hAnsi="Arial" w:cs="Arial"/>
          <w:color w:val="0000FF"/>
          <w:sz w:val="20"/>
          <w:szCs w:val="20"/>
        </w:rPr>
        <w:t xml:space="preserve"> has a dependency on this project.&gt;</w:t>
      </w:r>
    </w:p>
    <w:p w14:paraId="6C1B81A9" w14:textId="6D22D89C" w:rsidR="5A9401EA" w:rsidRDefault="5A9401EA" w:rsidP="0F885C89">
      <w:pPr>
        <w:pStyle w:val="Heading2"/>
        <w:numPr>
          <w:ilvl w:val="0"/>
          <w:numId w:val="1"/>
        </w:numPr>
        <w:rPr>
          <w:rFonts w:ascii="Tahoma" w:eastAsia="Tahoma" w:hAnsi="Tahoma" w:cs="Tahoma"/>
          <w:b w:val="0"/>
          <w:bCs w:val="0"/>
        </w:rPr>
      </w:pPr>
      <w:r w:rsidRPr="0F885C89">
        <w:rPr>
          <w:rFonts w:ascii="Tahoma" w:eastAsia="Tahoma" w:hAnsi="Tahoma" w:cs="Tahoma"/>
          <w:b w:val="0"/>
          <w:bCs w:val="0"/>
        </w:rPr>
        <w:t>It will be able to calculate a Measure of Interoperability, currently in development</w:t>
      </w:r>
    </w:p>
    <w:p w14:paraId="574399E4" w14:textId="393A987D" w:rsidR="5A9401EA" w:rsidRDefault="08E5936D" w:rsidP="0F885C89">
      <w:pPr>
        <w:pStyle w:val="ListParagraph"/>
        <w:numPr>
          <w:ilvl w:val="0"/>
          <w:numId w:val="1"/>
        </w:numPr>
        <w:rPr>
          <w:rFonts w:ascii="Tahoma" w:eastAsia="Tahoma" w:hAnsi="Tahoma" w:cs="Tahoma"/>
        </w:rPr>
      </w:pPr>
      <w:r w:rsidRPr="7E3B0FBF">
        <w:rPr>
          <w:rFonts w:ascii="Tahoma" w:eastAsia="Tahoma" w:hAnsi="Tahoma" w:cs="Tahoma"/>
        </w:rPr>
        <w:t xml:space="preserve">It will be able to submit data </w:t>
      </w:r>
      <w:r w:rsidR="495BA985" w:rsidRPr="7E3B0FBF">
        <w:rPr>
          <w:rFonts w:ascii="Tahoma" w:eastAsia="Tahoma" w:hAnsi="Tahoma" w:cs="Tahoma"/>
        </w:rPr>
        <w:t xml:space="preserve">as individual FHIR resources to a DEQM complaint receiving system </w:t>
      </w:r>
      <w:commentRangeStart w:id="19"/>
      <w:commentRangeEnd w:id="19"/>
      <w:r w:rsidR="5A9401EA">
        <w:rPr>
          <w:rStyle w:val="CommentReference"/>
        </w:rPr>
        <w:commentReference w:id="19"/>
      </w:r>
    </w:p>
    <w:p w14:paraId="3D93747E" w14:textId="1EEF4C02" w:rsidR="30A07E5D" w:rsidRDefault="30A07E5D" w:rsidP="0F885C89">
      <w:pPr>
        <w:pStyle w:val="ListParagraph"/>
        <w:numPr>
          <w:ilvl w:val="0"/>
          <w:numId w:val="1"/>
        </w:numPr>
        <w:rPr>
          <w:rFonts w:ascii="Tahoma" w:eastAsia="Tahoma" w:hAnsi="Tahoma" w:cs="Tahoma"/>
        </w:rPr>
      </w:pPr>
      <w:r w:rsidRPr="0F885C89">
        <w:rPr>
          <w:rFonts w:ascii="Tahoma" w:eastAsia="Tahoma" w:hAnsi="Tahoma" w:cs="Tahoma"/>
        </w:rPr>
        <w:t xml:space="preserve">If the MCT </w:t>
      </w:r>
      <w:r w:rsidR="65E81FDC" w:rsidRPr="0F885C89">
        <w:rPr>
          <w:rFonts w:ascii="Tahoma" w:eastAsia="Tahoma" w:hAnsi="Tahoma" w:cs="Tahoma"/>
        </w:rPr>
        <w:t xml:space="preserve">knowledge repository </w:t>
      </w:r>
      <w:r w:rsidR="47C27719" w:rsidRPr="0F885C89">
        <w:rPr>
          <w:rFonts w:ascii="Tahoma" w:eastAsia="Tahoma" w:hAnsi="Tahoma" w:cs="Tahoma"/>
        </w:rPr>
        <w:t xml:space="preserve">is not internal, it </w:t>
      </w:r>
      <w:r w:rsidR="65E81FDC" w:rsidRPr="0F885C89">
        <w:rPr>
          <w:rFonts w:ascii="Tahoma" w:eastAsia="Tahoma" w:hAnsi="Tahoma" w:cs="Tahoma"/>
        </w:rPr>
        <w:t>will connect</w:t>
      </w:r>
      <w:r w:rsidR="6DA6492A" w:rsidRPr="0F885C89">
        <w:rPr>
          <w:rFonts w:ascii="Tahoma" w:eastAsia="Tahoma" w:hAnsi="Tahoma" w:cs="Tahoma"/>
        </w:rPr>
        <w:t xml:space="preserve"> to E</w:t>
      </w:r>
      <w:r w:rsidR="0F9C4F26" w:rsidRPr="0F885C89">
        <w:rPr>
          <w:rFonts w:ascii="Tahoma" w:eastAsia="Tahoma" w:hAnsi="Tahoma" w:cs="Tahoma"/>
        </w:rPr>
        <w:t>C</w:t>
      </w:r>
      <w:r w:rsidR="6DA6492A" w:rsidRPr="0F885C89">
        <w:rPr>
          <w:rFonts w:ascii="Tahoma" w:eastAsia="Tahoma" w:hAnsi="Tahoma" w:cs="Tahoma"/>
        </w:rPr>
        <w:t>Q</w:t>
      </w:r>
      <w:r w:rsidR="207D9770" w:rsidRPr="0F885C89">
        <w:rPr>
          <w:rFonts w:ascii="Tahoma" w:eastAsia="Tahoma" w:hAnsi="Tahoma" w:cs="Tahoma"/>
        </w:rPr>
        <w:t>I resource API</w:t>
      </w:r>
      <w:r w:rsidR="65E81FDC" w:rsidRPr="0F885C89">
        <w:rPr>
          <w:rFonts w:ascii="Tahoma" w:eastAsia="Tahoma" w:hAnsi="Tahoma" w:cs="Tahoma"/>
        </w:rPr>
        <w:t xml:space="preserve"> for</w:t>
      </w:r>
      <w:r w:rsidR="7A19BB55" w:rsidRPr="0F885C89">
        <w:rPr>
          <w:rFonts w:ascii="Tahoma" w:eastAsia="Tahoma" w:hAnsi="Tahoma" w:cs="Tahoma"/>
        </w:rPr>
        <w:t xml:space="preserve"> measure specification </w:t>
      </w:r>
      <w:r w:rsidR="65E81FDC" w:rsidRPr="0F885C89">
        <w:rPr>
          <w:rFonts w:ascii="Tahoma" w:eastAsia="Tahoma" w:hAnsi="Tahoma" w:cs="Tahoma"/>
        </w:rPr>
        <w:t xml:space="preserve"> </w:t>
      </w:r>
    </w:p>
    <w:p w14:paraId="3F2AE6A0" w14:textId="529BB0EB" w:rsidR="7C0E52A2" w:rsidRDefault="6255A1C3" w:rsidP="0F885C89">
      <w:pPr>
        <w:pStyle w:val="ListParagraph"/>
        <w:numPr>
          <w:ilvl w:val="0"/>
          <w:numId w:val="1"/>
        </w:numPr>
        <w:rPr>
          <w:rFonts w:ascii="Tahoma" w:eastAsia="Tahoma" w:hAnsi="Tahoma" w:cs="Tahoma"/>
        </w:rPr>
      </w:pPr>
      <w:r w:rsidRPr="7E3B0FBF">
        <w:rPr>
          <w:rFonts w:ascii="Tahoma" w:eastAsia="Tahoma" w:hAnsi="Tahoma" w:cs="Tahoma"/>
        </w:rPr>
        <w:t xml:space="preserve">Measure developers </w:t>
      </w:r>
      <w:r w:rsidR="6144CFC2" w:rsidRPr="7E3B0FBF">
        <w:rPr>
          <w:rFonts w:ascii="Tahoma" w:eastAsia="Tahoma" w:hAnsi="Tahoma" w:cs="Tahoma"/>
        </w:rPr>
        <w:t xml:space="preserve">must convert </w:t>
      </w:r>
      <w:r w:rsidRPr="7E3B0FBF">
        <w:rPr>
          <w:rFonts w:ascii="Tahoma" w:eastAsia="Tahoma" w:hAnsi="Tahoma" w:cs="Tahoma"/>
        </w:rPr>
        <w:t>and validat</w:t>
      </w:r>
      <w:r w:rsidR="35FDB16E" w:rsidRPr="7E3B0FBF">
        <w:rPr>
          <w:rFonts w:ascii="Tahoma" w:eastAsia="Tahoma" w:hAnsi="Tahoma" w:cs="Tahoma"/>
        </w:rPr>
        <w:t xml:space="preserve">e </w:t>
      </w:r>
      <w:r w:rsidRPr="7E3B0FBF">
        <w:rPr>
          <w:rFonts w:ascii="Tahoma" w:eastAsia="Tahoma" w:hAnsi="Tahoma" w:cs="Tahoma"/>
        </w:rPr>
        <w:t>their measures to FHIR model</w:t>
      </w:r>
    </w:p>
    <w:p w14:paraId="433CD725" w14:textId="77777777" w:rsidR="00617C8E" w:rsidRPr="00854018" w:rsidRDefault="00BF0526" w:rsidP="00677786">
      <w:pPr>
        <w:pStyle w:val="Heading2"/>
        <w:ind w:firstLine="360"/>
      </w:pPr>
      <w:bookmarkStart w:id="20" w:name="_Toc343519680"/>
      <w:bookmarkStart w:id="21" w:name="_Toc343520623"/>
      <w:r w:rsidRPr="00854018">
        <w:t>4.3 Stakeholders</w:t>
      </w:r>
      <w:bookmarkEnd w:id="20"/>
      <w:bookmarkEnd w:id="21"/>
    </w:p>
    <w:p w14:paraId="10167365"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4855B212" w14:textId="77777777" w:rsidR="005869A9" w:rsidRPr="00D425DB" w:rsidRDefault="005869A9" w:rsidP="00E2380E">
      <w:pPr>
        <w:rPr>
          <w:rFonts w:ascii="Arial" w:hAnsi="Arial" w:cs="Arial"/>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5869A9" w:rsidRPr="00FF2704" w14:paraId="493F4E03" w14:textId="77777777">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1A9D4837" w14:textId="77777777" w:rsidR="005869A9" w:rsidRPr="00FF2704" w:rsidRDefault="005869A9" w:rsidP="00131BE6">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p w14:paraId="1EE81A22"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5AD6BC89" w14:textId="77777777" w:rsidTr="0F885C89">
        <w:trPr>
          <w:cantSplit/>
          <w:trHeight w:val="425"/>
        </w:trPr>
        <w:tc>
          <w:tcPr>
            <w:tcW w:w="540" w:type="dxa"/>
            <w:tcBorders>
              <w:top w:val="single" w:sz="4" w:space="0" w:color="auto"/>
            </w:tcBorders>
          </w:tcPr>
          <w:p w14:paraId="1CA0A3C1" w14:textId="77777777" w:rsidR="005869A9" w:rsidRPr="00FF2704" w:rsidRDefault="00854018" w:rsidP="00FF2704">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
          <w:p w14:paraId="59B6F4B5" w14:textId="7C5798C0" w:rsidR="005869A9" w:rsidRPr="00FF2704" w:rsidRDefault="714325CE" w:rsidP="00131BE6">
            <w:pPr>
              <w:rPr>
                <w:rFonts w:ascii="Arial" w:hAnsi="Arial" w:cs="Arial"/>
                <w:sz w:val="16"/>
                <w:szCs w:val="16"/>
              </w:rPr>
            </w:pPr>
            <w:r w:rsidRPr="0F885C89">
              <w:rPr>
                <w:rFonts w:ascii="Arial" w:hAnsi="Arial" w:cs="Arial"/>
                <w:sz w:val="16"/>
                <w:szCs w:val="16"/>
              </w:rPr>
              <w:t>Bridget Calvert</w:t>
            </w:r>
            <w:commentRangeStart w:id="22"/>
            <w:commentRangeEnd w:id="22"/>
            <w:r w:rsidR="005869A9">
              <w:rPr>
                <w:rStyle w:val="CommentReference"/>
              </w:rPr>
              <w:commentReference w:id="22"/>
            </w:r>
          </w:p>
        </w:tc>
      </w:tr>
      <w:tr w:rsidR="005869A9" w:rsidRPr="00FF2704" w14:paraId="137452EE" w14:textId="77777777" w:rsidTr="0F885C89">
        <w:trPr>
          <w:cantSplit/>
          <w:trHeight w:val="196"/>
        </w:trPr>
        <w:tc>
          <w:tcPr>
            <w:tcW w:w="540" w:type="dxa"/>
          </w:tcPr>
          <w:p w14:paraId="7B0BCC7A"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2</w:t>
            </w:r>
            <w:r w:rsidR="00854018" w:rsidRPr="00FF2704">
              <w:rPr>
                <w:rFonts w:ascii="Arial" w:hAnsi="Arial" w:cs="Arial"/>
                <w:sz w:val="20"/>
                <w:szCs w:val="20"/>
              </w:rPr>
              <w:t>.</w:t>
            </w:r>
          </w:p>
          <w:p w14:paraId="0EB05611" w14:textId="77777777" w:rsidR="00E2380E" w:rsidRPr="00FF2704" w:rsidRDefault="00E2380E" w:rsidP="00FF2704">
            <w:pPr>
              <w:jc w:val="center"/>
              <w:rPr>
                <w:rFonts w:ascii="Arial" w:hAnsi="Arial" w:cs="Arial"/>
                <w:sz w:val="20"/>
                <w:szCs w:val="20"/>
              </w:rPr>
            </w:pPr>
          </w:p>
        </w:tc>
        <w:tc>
          <w:tcPr>
            <w:tcW w:w="7944" w:type="dxa"/>
          </w:tcPr>
          <w:p w14:paraId="1DE27377" w14:textId="27E39C00" w:rsidR="005869A9" w:rsidRPr="00FF2704" w:rsidRDefault="602E14A8" w:rsidP="00131BE6">
            <w:pPr>
              <w:rPr>
                <w:rFonts w:ascii="Arial" w:hAnsi="Arial" w:cs="Arial"/>
                <w:sz w:val="16"/>
                <w:szCs w:val="16"/>
              </w:rPr>
            </w:pPr>
            <w:r w:rsidRPr="0F885C89">
              <w:rPr>
                <w:rFonts w:ascii="Arial" w:hAnsi="Arial" w:cs="Arial"/>
                <w:sz w:val="16"/>
                <w:szCs w:val="16"/>
              </w:rPr>
              <w:t>Joel Andress</w:t>
            </w:r>
          </w:p>
        </w:tc>
      </w:tr>
      <w:tr w:rsidR="005869A9" w:rsidRPr="00FF2704" w14:paraId="347F6156" w14:textId="77777777" w:rsidTr="0F885C89">
        <w:trPr>
          <w:cantSplit/>
          <w:trHeight w:val="540"/>
        </w:trPr>
        <w:tc>
          <w:tcPr>
            <w:tcW w:w="540" w:type="dxa"/>
          </w:tcPr>
          <w:p w14:paraId="709E3EDD"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3</w:t>
            </w:r>
            <w:r w:rsidR="00854018" w:rsidRPr="00FF2704">
              <w:rPr>
                <w:rFonts w:ascii="Arial" w:hAnsi="Arial" w:cs="Arial"/>
                <w:sz w:val="20"/>
                <w:szCs w:val="20"/>
              </w:rPr>
              <w:t>.</w:t>
            </w:r>
          </w:p>
          <w:p w14:paraId="01DE8C4A" w14:textId="77777777" w:rsidR="00E2380E" w:rsidRPr="00FF2704" w:rsidRDefault="00E2380E" w:rsidP="00FF2704">
            <w:pPr>
              <w:jc w:val="center"/>
              <w:rPr>
                <w:rFonts w:ascii="Arial" w:hAnsi="Arial" w:cs="Arial"/>
                <w:sz w:val="20"/>
                <w:szCs w:val="20"/>
              </w:rPr>
            </w:pPr>
          </w:p>
        </w:tc>
        <w:tc>
          <w:tcPr>
            <w:tcW w:w="7944" w:type="dxa"/>
          </w:tcPr>
          <w:p w14:paraId="51B8AADA" w14:textId="44333FCA" w:rsidR="005869A9" w:rsidRPr="00FF2704" w:rsidRDefault="1D3879F6" w:rsidP="00131BE6">
            <w:pPr>
              <w:rPr>
                <w:rFonts w:ascii="Arial" w:hAnsi="Arial" w:cs="Arial"/>
                <w:sz w:val="16"/>
                <w:szCs w:val="16"/>
              </w:rPr>
            </w:pPr>
            <w:commentRangeStart w:id="23"/>
            <w:r w:rsidRPr="0F885C89">
              <w:rPr>
                <w:rFonts w:ascii="Arial" w:hAnsi="Arial" w:cs="Arial"/>
                <w:sz w:val="16"/>
                <w:szCs w:val="16"/>
              </w:rPr>
              <w:t>ISG</w:t>
            </w:r>
            <w:r w:rsidR="7FCD63CB" w:rsidRPr="0F885C89">
              <w:rPr>
                <w:rFonts w:ascii="Arial" w:hAnsi="Arial" w:cs="Arial"/>
                <w:sz w:val="16"/>
                <w:szCs w:val="16"/>
              </w:rPr>
              <w:t xml:space="preserve"> – Tom Lantz and Anne Weinstein</w:t>
            </w:r>
            <w:commentRangeEnd w:id="23"/>
            <w:r w:rsidR="005869A9">
              <w:rPr>
                <w:rStyle w:val="CommentReference"/>
              </w:rPr>
              <w:commentReference w:id="23"/>
            </w:r>
          </w:p>
        </w:tc>
      </w:tr>
      <w:tr w:rsidR="0F885C89" w14:paraId="00D9B8FE" w14:textId="77777777" w:rsidTr="0F885C89">
        <w:trPr>
          <w:cantSplit/>
          <w:trHeight w:val="229"/>
        </w:trPr>
        <w:tc>
          <w:tcPr>
            <w:tcW w:w="540" w:type="dxa"/>
          </w:tcPr>
          <w:p w14:paraId="51D4F70E" w14:textId="3D42D35C" w:rsidR="58E3C8CD" w:rsidRDefault="58E3C8CD" w:rsidP="0F885C89">
            <w:pPr>
              <w:jc w:val="center"/>
              <w:rPr>
                <w:rFonts w:ascii="Arial" w:hAnsi="Arial" w:cs="Arial"/>
                <w:sz w:val="20"/>
                <w:szCs w:val="20"/>
              </w:rPr>
            </w:pPr>
            <w:r w:rsidRPr="0F885C89">
              <w:rPr>
                <w:rFonts w:ascii="Arial" w:hAnsi="Arial" w:cs="Arial"/>
                <w:sz w:val="20"/>
                <w:szCs w:val="20"/>
              </w:rPr>
              <w:t>4.</w:t>
            </w:r>
          </w:p>
        </w:tc>
        <w:tc>
          <w:tcPr>
            <w:tcW w:w="7944" w:type="dxa"/>
          </w:tcPr>
          <w:p w14:paraId="481BFE4B" w14:textId="48114163" w:rsidR="58E3C8CD" w:rsidRDefault="58E3C8CD" w:rsidP="0F885C89">
            <w:pPr>
              <w:rPr>
                <w:rFonts w:ascii="Arial" w:hAnsi="Arial" w:cs="Arial"/>
                <w:sz w:val="16"/>
                <w:szCs w:val="16"/>
              </w:rPr>
            </w:pPr>
            <w:r w:rsidRPr="0F885C89">
              <w:rPr>
                <w:rFonts w:ascii="Arial" w:hAnsi="Arial" w:cs="Arial"/>
                <w:sz w:val="16"/>
                <w:szCs w:val="16"/>
              </w:rPr>
              <w:t>HQR – Michellene Roberts</w:t>
            </w:r>
            <w:r w:rsidR="633E552E" w:rsidRPr="0F885C89">
              <w:rPr>
                <w:rFonts w:ascii="Arial" w:hAnsi="Arial" w:cs="Arial"/>
                <w:sz w:val="16"/>
                <w:szCs w:val="16"/>
              </w:rPr>
              <w:t xml:space="preserve">- </w:t>
            </w:r>
            <w:r w:rsidR="45334E00" w:rsidRPr="0F885C89">
              <w:rPr>
                <w:rFonts w:ascii="Arial" w:hAnsi="Arial" w:cs="Arial"/>
                <w:sz w:val="16"/>
                <w:szCs w:val="16"/>
              </w:rPr>
              <w:t>adhoc</w:t>
            </w:r>
          </w:p>
        </w:tc>
      </w:tr>
    </w:tbl>
    <w:p w14:paraId="15C5FF8E" w14:textId="77777777" w:rsidR="00B67B32" w:rsidRPr="00D425DB" w:rsidRDefault="00B67B32" w:rsidP="00307361">
      <w:pPr>
        <w:rPr>
          <w:rFonts w:ascii="Arial" w:hAnsi="Arial" w:cs="Arial"/>
          <w:b/>
        </w:rPr>
      </w:pPr>
    </w:p>
    <w:p w14:paraId="67E99FDC" w14:textId="77777777" w:rsidR="00DB5320" w:rsidRPr="00DC5CCD" w:rsidRDefault="009A23A7" w:rsidP="00DC5CCD">
      <w:pPr>
        <w:pStyle w:val="PSOTOC"/>
      </w:pPr>
      <w:bookmarkStart w:id="24" w:name="_Toc343519681"/>
      <w:bookmarkStart w:id="25" w:name="_Toc343520624"/>
      <w:r w:rsidRPr="00DC5CCD">
        <w:t xml:space="preserve">Key </w:t>
      </w:r>
      <w:r w:rsidR="00DE4653" w:rsidRPr="00DC5CCD">
        <w:t>Assumptions</w:t>
      </w:r>
      <w:r w:rsidRPr="00DC5CCD">
        <w:t xml:space="preserve"> and Constraints</w:t>
      </w:r>
      <w:bookmarkEnd w:id="24"/>
      <w:bookmarkEnd w:id="25"/>
    </w:p>
    <w:p w14:paraId="08A69A62" w14:textId="77777777" w:rsidR="00DB5320" w:rsidRPr="006C7029" w:rsidRDefault="00BF0526" w:rsidP="006C7029">
      <w:pPr>
        <w:pStyle w:val="Heading2"/>
        <w:ind w:firstLine="360"/>
      </w:pPr>
      <w:bookmarkStart w:id="26" w:name="_Toc343519682"/>
      <w:bookmarkStart w:id="27" w:name="_Toc343520625"/>
      <w:r>
        <w:t>5.1 Key</w:t>
      </w:r>
      <w:r w:rsidR="009A23A7" w:rsidRPr="006C7029">
        <w:t xml:space="preserve"> </w:t>
      </w:r>
      <w:r w:rsidR="00DB5320" w:rsidRPr="006C7029">
        <w:t>Assumptions</w:t>
      </w:r>
      <w:r w:rsidR="009A23A7" w:rsidRPr="006C7029">
        <w:t xml:space="preserve"> and Constraints</w:t>
      </w:r>
      <w:bookmarkEnd w:id="26"/>
      <w:bookmarkEnd w:id="27"/>
    </w:p>
    <w:p w14:paraId="7A7D64CF" w14:textId="77777777" w:rsidR="00DB5320" w:rsidRPr="00D425DB" w:rsidRDefault="00DB5320" w:rsidP="00DB5320">
      <w:pPr>
        <w:rPr>
          <w:rFonts w:ascii="Arial" w:hAnsi="Arial" w:cs="Arial"/>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DB5320" w:rsidRPr="00FF2704" w14:paraId="692D4F92" w14:textId="77777777">
        <w:trPr>
          <w:trHeight w:val="350"/>
        </w:trPr>
        <w:tc>
          <w:tcPr>
            <w:tcW w:w="561" w:type="dxa"/>
            <w:shd w:val="clear" w:color="auto" w:fill="D9D9D9"/>
            <w:vAlign w:val="center"/>
          </w:tcPr>
          <w:p w14:paraId="379156C8"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vAlign w:val="center"/>
          </w:tcPr>
          <w:p w14:paraId="5DBAFA9D"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119A37A3" w14:textId="77777777" w:rsidTr="7E3B0FBF">
        <w:tc>
          <w:tcPr>
            <w:tcW w:w="561" w:type="dxa"/>
          </w:tcPr>
          <w:p w14:paraId="0A527B85" w14:textId="77777777" w:rsidR="00DB5320" w:rsidRPr="00FF2704" w:rsidRDefault="00DB5320" w:rsidP="00131BE6">
            <w:pPr>
              <w:rPr>
                <w:rFonts w:ascii="Arial" w:hAnsi="Arial" w:cs="Arial"/>
                <w:color w:val="000000"/>
                <w:sz w:val="18"/>
                <w:szCs w:val="18"/>
              </w:rPr>
            </w:pPr>
          </w:p>
        </w:tc>
        <w:tc>
          <w:tcPr>
            <w:tcW w:w="8602" w:type="dxa"/>
          </w:tcPr>
          <w:p w14:paraId="19594AE0" w14:textId="77777777" w:rsidR="00DB5320" w:rsidRPr="00FF2704" w:rsidRDefault="00DB5320" w:rsidP="00131BE6">
            <w:pPr>
              <w:rPr>
                <w:rFonts w:ascii="Arial" w:hAnsi="Arial" w:cs="Arial"/>
                <w:color w:val="0000FF"/>
                <w:sz w:val="18"/>
                <w:szCs w:val="18"/>
              </w:rPr>
            </w:pPr>
            <w:r w:rsidRPr="00FF2704">
              <w:rPr>
                <w:rFonts w:ascii="Arial" w:hAnsi="Arial" w:cs="Arial"/>
                <w:color w:val="0000FF"/>
                <w:sz w:val="18"/>
                <w:szCs w:val="18"/>
              </w:rPr>
              <w:t>List any assumptions the requirements are based on</w:t>
            </w:r>
          </w:p>
        </w:tc>
      </w:tr>
      <w:tr w:rsidR="00DB5320" w:rsidRPr="00FF2704" w14:paraId="3CFE7B47" w14:textId="77777777" w:rsidTr="7E3B0FBF">
        <w:tc>
          <w:tcPr>
            <w:tcW w:w="561" w:type="dxa"/>
          </w:tcPr>
          <w:p w14:paraId="64552DE5" w14:textId="6EA1F85E" w:rsidR="00DB5320" w:rsidRPr="00FF2704" w:rsidRDefault="653ABE25" w:rsidP="00131BE6">
            <w:pPr>
              <w:rPr>
                <w:rFonts w:ascii="Arial" w:hAnsi="Arial" w:cs="Arial"/>
                <w:sz w:val="18"/>
                <w:szCs w:val="18"/>
              </w:rPr>
            </w:pPr>
            <w:r w:rsidRPr="0F885C89">
              <w:rPr>
                <w:rFonts w:ascii="Arial" w:hAnsi="Arial" w:cs="Arial"/>
                <w:sz w:val="18"/>
                <w:szCs w:val="18"/>
              </w:rPr>
              <w:t>1</w:t>
            </w:r>
          </w:p>
        </w:tc>
        <w:tc>
          <w:tcPr>
            <w:tcW w:w="8602" w:type="dxa"/>
          </w:tcPr>
          <w:p w14:paraId="32CEA78C" w14:textId="30BD5CDF" w:rsidR="00DB5320" w:rsidRPr="00FF2704" w:rsidRDefault="69A5F579" w:rsidP="0F885C89">
            <w:pPr>
              <w:rPr>
                <w:rFonts w:ascii="Tahoma" w:eastAsia="Tahoma" w:hAnsi="Tahoma" w:cs="Tahoma"/>
                <w:sz w:val="20"/>
                <w:szCs w:val="20"/>
              </w:rPr>
            </w:pPr>
            <w:r w:rsidRPr="0F885C89">
              <w:rPr>
                <w:rFonts w:ascii="Tahoma" w:eastAsia="Tahoma" w:hAnsi="Tahoma" w:cs="Tahoma"/>
                <w:sz w:val="20"/>
                <w:szCs w:val="20"/>
              </w:rPr>
              <w:t>Calculate a single</w:t>
            </w:r>
            <w:r w:rsidR="12C6E2FF" w:rsidRPr="0F885C89">
              <w:rPr>
                <w:rFonts w:ascii="Tahoma" w:eastAsia="Tahoma" w:hAnsi="Tahoma" w:cs="Tahoma"/>
                <w:sz w:val="20"/>
                <w:szCs w:val="20"/>
              </w:rPr>
              <w:t xml:space="preserve"> hospital-level-process</w:t>
            </w:r>
            <w:r w:rsidRPr="0F885C89">
              <w:rPr>
                <w:rFonts w:ascii="Tahoma" w:eastAsia="Tahoma" w:hAnsi="Tahoma" w:cs="Tahoma"/>
                <w:sz w:val="20"/>
                <w:szCs w:val="20"/>
              </w:rPr>
              <w:t xml:space="preserve"> measure</w:t>
            </w:r>
          </w:p>
        </w:tc>
      </w:tr>
      <w:tr w:rsidR="00DB5320" w:rsidRPr="00FF2704" w14:paraId="3CDC1622" w14:textId="77777777" w:rsidTr="7E3B0FBF">
        <w:tc>
          <w:tcPr>
            <w:tcW w:w="561" w:type="dxa"/>
          </w:tcPr>
          <w:p w14:paraId="09CC2F55" w14:textId="5444953E" w:rsidR="00DB5320" w:rsidRPr="00FF2704" w:rsidRDefault="4C6F3E98" w:rsidP="00131BE6">
            <w:pPr>
              <w:rPr>
                <w:rFonts w:ascii="Arial" w:hAnsi="Arial" w:cs="Arial"/>
                <w:sz w:val="18"/>
                <w:szCs w:val="18"/>
              </w:rPr>
            </w:pPr>
            <w:r w:rsidRPr="0F885C89">
              <w:rPr>
                <w:rFonts w:ascii="Arial" w:hAnsi="Arial" w:cs="Arial"/>
                <w:sz w:val="18"/>
                <w:szCs w:val="18"/>
              </w:rPr>
              <w:t>2</w:t>
            </w:r>
          </w:p>
        </w:tc>
        <w:tc>
          <w:tcPr>
            <w:tcW w:w="8602" w:type="dxa"/>
          </w:tcPr>
          <w:p w14:paraId="79408FDD" w14:textId="2D54F3A1" w:rsidR="00DB5320" w:rsidRPr="00FF2704" w:rsidRDefault="0E03E3A8" w:rsidP="0F885C89">
            <w:pPr>
              <w:rPr>
                <w:rFonts w:ascii="Tahoma" w:eastAsia="Tahoma" w:hAnsi="Tahoma" w:cs="Tahoma"/>
                <w:sz w:val="20"/>
                <w:szCs w:val="20"/>
              </w:rPr>
            </w:pPr>
            <w:r w:rsidRPr="0F885C89">
              <w:rPr>
                <w:rFonts w:ascii="Tahoma" w:eastAsia="Tahoma" w:hAnsi="Tahoma" w:cs="Tahoma"/>
                <w:sz w:val="20"/>
                <w:szCs w:val="20"/>
              </w:rPr>
              <w:t xml:space="preserve">Have a User interface similar to Hospital </w:t>
            </w:r>
            <w:r w:rsidR="2EF8D255" w:rsidRPr="0F885C89">
              <w:rPr>
                <w:rFonts w:ascii="Tahoma" w:eastAsia="Tahoma" w:hAnsi="Tahoma" w:cs="Tahoma"/>
                <w:sz w:val="20"/>
                <w:szCs w:val="20"/>
              </w:rPr>
              <w:t>Quality</w:t>
            </w:r>
            <w:r w:rsidRPr="0F885C89">
              <w:rPr>
                <w:rFonts w:ascii="Tahoma" w:eastAsia="Tahoma" w:hAnsi="Tahoma" w:cs="Tahoma"/>
                <w:sz w:val="20"/>
                <w:szCs w:val="20"/>
              </w:rPr>
              <w:t xml:space="preserve"> Reporting webpage</w:t>
            </w:r>
          </w:p>
        </w:tc>
      </w:tr>
      <w:tr w:rsidR="0F885C89" w14:paraId="267459A9" w14:textId="77777777" w:rsidTr="7E3B0FBF">
        <w:tc>
          <w:tcPr>
            <w:tcW w:w="561" w:type="dxa"/>
          </w:tcPr>
          <w:p w14:paraId="7C682802" w14:textId="07DE37BC" w:rsidR="0F885C89" w:rsidRDefault="0F885C89" w:rsidP="0F885C89">
            <w:pPr>
              <w:rPr>
                <w:rFonts w:ascii="Arial" w:hAnsi="Arial" w:cs="Arial"/>
                <w:sz w:val="18"/>
                <w:szCs w:val="18"/>
              </w:rPr>
            </w:pPr>
          </w:p>
        </w:tc>
        <w:tc>
          <w:tcPr>
            <w:tcW w:w="8602" w:type="dxa"/>
          </w:tcPr>
          <w:p w14:paraId="50F0978C" w14:textId="2297BBC0" w:rsidR="261C4306" w:rsidRDefault="261C4306" w:rsidP="0F885C89">
            <w:pPr>
              <w:rPr>
                <w:rFonts w:ascii="Tahoma" w:eastAsia="Tahoma" w:hAnsi="Tahoma" w:cs="Tahoma"/>
                <w:sz w:val="20"/>
                <w:szCs w:val="20"/>
              </w:rPr>
            </w:pPr>
            <w:r w:rsidRPr="0F885C89">
              <w:rPr>
                <w:rFonts w:ascii="Tahoma" w:eastAsia="Tahoma" w:hAnsi="Tahoma" w:cs="Tahoma"/>
                <w:sz w:val="20"/>
                <w:szCs w:val="20"/>
              </w:rPr>
              <w:t xml:space="preserve">MCT Host is </w:t>
            </w:r>
            <w:r w:rsidR="3A7BEBE5" w:rsidRPr="0F885C89">
              <w:rPr>
                <w:rFonts w:ascii="Tahoma" w:eastAsia="Tahoma" w:hAnsi="Tahoma" w:cs="Tahoma"/>
                <w:sz w:val="20"/>
                <w:szCs w:val="20"/>
              </w:rPr>
              <w:t>agnostic</w:t>
            </w:r>
            <w:commentRangeStart w:id="28"/>
            <w:commentRangeEnd w:id="28"/>
            <w:r>
              <w:rPr>
                <w:rStyle w:val="CommentReference"/>
              </w:rPr>
              <w:commentReference w:id="28"/>
            </w:r>
          </w:p>
        </w:tc>
      </w:tr>
      <w:tr w:rsidR="0F885C89" w14:paraId="6489E6B5" w14:textId="77777777" w:rsidTr="7E3B0FBF">
        <w:trPr>
          <w:trHeight w:val="540"/>
        </w:trPr>
        <w:tc>
          <w:tcPr>
            <w:tcW w:w="561" w:type="dxa"/>
          </w:tcPr>
          <w:p w14:paraId="22D240D4" w14:textId="5E3F99FD" w:rsidR="04AD8D66" w:rsidRDefault="04AD8D66" w:rsidP="0F885C89">
            <w:pPr>
              <w:rPr>
                <w:rFonts w:ascii="Arial" w:hAnsi="Arial" w:cs="Arial"/>
                <w:sz w:val="18"/>
                <w:szCs w:val="18"/>
              </w:rPr>
            </w:pPr>
            <w:r w:rsidRPr="0F885C89">
              <w:rPr>
                <w:rFonts w:ascii="Arial" w:hAnsi="Arial" w:cs="Arial"/>
                <w:sz w:val="18"/>
                <w:szCs w:val="18"/>
              </w:rPr>
              <w:t>4</w:t>
            </w:r>
          </w:p>
        </w:tc>
        <w:tc>
          <w:tcPr>
            <w:tcW w:w="8602" w:type="dxa"/>
          </w:tcPr>
          <w:p w14:paraId="08417087" w14:textId="3986FE4E" w:rsidR="0E03E3A8" w:rsidRDefault="0E4AF5EB" w:rsidP="0F885C89">
            <w:pPr>
              <w:rPr>
                <w:rFonts w:ascii="Tahoma" w:eastAsia="Tahoma" w:hAnsi="Tahoma" w:cs="Tahoma"/>
                <w:sz w:val="20"/>
                <w:szCs w:val="20"/>
              </w:rPr>
            </w:pPr>
            <w:r w:rsidRPr="7E3B0FBF">
              <w:rPr>
                <w:rFonts w:ascii="Tahoma" w:eastAsia="Tahoma" w:hAnsi="Tahoma" w:cs="Tahoma"/>
                <w:sz w:val="20"/>
                <w:szCs w:val="20"/>
              </w:rPr>
              <w:t xml:space="preserve">It will </w:t>
            </w:r>
            <w:r w:rsidR="65B91CFE" w:rsidRPr="7E3B0FBF">
              <w:rPr>
                <w:rFonts w:ascii="Tahoma" w:eastAsia="Tahoma" w:hAnsi="Tahoma" w:cs="Tahoma"/>
                <w:sz w:val="20"/>
                <w:szCs w:val="20"/>
              </w:rPr>
              <w:t>connect to US core Compliant F</w:t>
            </w:r>
            <w:r w:rsidR="77FC3367" w:rsidRPr="7E3B0FBF">
              <w:rPr>
                <w:rFonts w:ascii="Tahoma" w:eastAsia="Tahoma" w:hAnsi="Tahoma" w:cs="Tahoma"/>
                <w:sz w:val="20"/>
                <w:szCs w:val="20"/>
              </w:rPr>
              <w:t xml:space="preserve">HIR </w:t>
            </w:r>
            <w:r w:rsidR="65B91CFE" w:rsidRPr="7E3B0FBF">
              <w:rPr>
                <w:rFonts w:ascii="Tahoma" w:eastAsia="Tahoma" w:hAnsi="Tahoma" w:cs="Tahoma"/>
                <w:sz w:val="20"/>
                <w:szCs w:val="20"/>
              </w:rPr>
              <w:t>Server for mock reporting system</w:t>
            </w:r>
          </w:p>
        </w:tc>
      </w:tr>
      <w:tr w:rsidR="00DB5320" w:rsidRPr="00FF2704" w14:paraId="74EC1180" w14:textId="77777777" w:rsidTr="7E3B0FBF">
        <w:trPr>
          <w:trHeight w:val="300"/>
        </w:trPr>
        <w:tc>
          <w:tcPr>
            <w:tcW w:w="561" w:type="dxa"/>
          </w:tcPr>
          <w:p w14:paraId="6249F223" w14:textId="45C889BB" w:rsidR="00DB5320" w:rsidRPr="00FF2704" w:rsidRDefault="13199787" w:rsidP="00131BE6">
            <w:pPr>
              <w:rPr>
                <w:rFonts w:ascii="Arial" w:hAnsi="Arial" w:cs="Arial"/>
                <w:sz w:val="18"/>
                <w:szCs w:val="18"/>
              </w:rPr>
            </w:pPr>
            <w:r w:rsidRPr="0F885C89">
              <w:rPr>
                <w:rFonts w:ascii="Arial" w:hAnsi="Arial" w:cs="Arial"/>
                <w:sz w:val="18"/>
                <w:szCs w:val="18"/>
              </w:rPr>
              <w:t>5</w:t>
            </w:r>
          </w:p>
        </w:tc>
        <w:tc>
          <w:tcPr>
            <w:tcW w:w="8602" w:type="dxa"/>
          </w:tcPr>
          <w:p w14:paraId="49DB161C" w14:textId="08E4E0CC" w:rsidR="00DB5320" w:rsidRPr="00FF2704" w:rsidRDefault="3125010F" w:rsidP="0F885C89">
            <w:pPr>
              <w:rPr>
                <w:rFonts w:ascii="Tahoma" w:eastAsia="Tahoma" w:hAnsi="Tahoma" w:cs="Tahoma"/>
                <w:sz w:val="20"/>
                <w:szCs w:val="20"/>
              </w:rPr>
            </w:pPr>
            <w:r w:rsidRPr="7E3B0FBF">
              <w:rPr>
                <w:rFonts w:ascii="Tahoma" w:eastAsia="Tahoma" w:hAnsi="Tahoma" w:cs="Tahoma"/>
                <w:sz w:val="20"/>
                <w:szCs w:val="20"/>
              </w:rPr>
              <w:t xml:space="preserve">It will </w:t>
            </w:r>
            <w:r w:rsidR="243A0E94" w:rsidRPr="7E3B0FBF">
              <w:rPr>
                <w:rFonts w:ascii="Tahoma" w:eastAsia="Tahoma" w:hAnsi="Tahoma" w:cs="Tahoma"/>
                <w:sz w:val="20"/>
                <w:szCs w:val="20"/>
              </w:rPr>
              <w:t>connect to</w:t>
            </w:r>
            <w:r w:rsidR="170228C3" w:rsidRPr="7E3B0FBF">
              <w:rPr>
                <w:rFonts w:ascii="Tahoma" w:eastAsia="Tahoma" w:hAnsi="Tahoma" w:cs="Tahoma"/>
                <w:sz w:val="20"/>
                <w:szCs w:val="20"/>
              </w:rPr>
              <w:t xml:space="preserve"> server with</w:t>
            </w:r>
            <w:r w:rsidR="243A0E94" w:rsidRPr="7E3B0FBF">
              <w:rPr>
                <w:rFonts w:ascii="Tahoma" w:eastAsia="Tahoma" w:hAnsi="Tahoma" w:cs="Tahoma"/>
                <w:sz w:val="20"/>
                <w:szCs w:val="20"/>
              </w:rPr>
              <w:t xml:space="preserve"> DEQM receiver capabilities as a mock receiving system</w:t>
            </w:r>
          </w:p>
        </w:tc>
      </w:tr>
      <w:tr w:rsidR="00DB5320" w:rsidRPr="00FF2704" w14:paraId="34E9D9AD" w14:textId="77777777" w:rsidTr="7E3B0FBF">
        <w:tc>
          <w:tcPr>
            <w:tcW w:w="561" w:type="dxa"/>
          </w:tcPr>
          <w:p w14:paraId="1F6859D5" w14:textId="58A3D015" w:rsidR="00DB5320" w:rsidRPr="00FF2704" w:rsidRDefault="52953121" w:rsidP="00131BE6">
            <w:pPr>
              <w:rPr>
                <w:rFonts w:ascii="Arial" w:hAnsi="Arial" w:cs="Arial"/>
                <w:sz w:val="18"/>
                <w:szCs w:val="18"/>
              </w:rPr>
            </w:pPr>
            <w:r w:rsidRPr="0F885C89">
              <w:rPr>
                <w:rFonts w:ascii="Arial" w:hAnsi="Arial" w:cs="Arial"/>
                <w:sz w:val="18"/>
                <w:szCs w:val="18"/>
              </w:rPr>
              <w:t>6</w:t>
            </w:r>
          </w:p>
        </w:tc>
        <w:tc>
          <w:tcPr>
            <w:tcW w:w="8602" w:type="dxa"/>
          </w:tcPr>
          <w:p w14:paraId="014AFD73" w14:textId="414A3CD5" w:rsidR="00DB5320" w:rsidRPr="00FF2704" w:rsidRDefault="38B41220" w:rsidP="0F885C89">
            <w:pPr>
              <w:rPr>
                <w:rFonts w:ascii="Tahoma" w:eastAsia="Tahoma" w:hAnsi="Tahoma" w:cs="Tahoma"/>
                <w:sz w:val="20"/>
                <w:szCs w:val="20"/>
              </w:rPr>
            </w:pPr>
            <w:r w:rsidRPr="7E3B0FBF">
              <w:rPr>
                <w:rFonts w:ascii="Tahoma" w:eastAsia="Tahoma" w:hAnsi="Tahoma" w:cs="Tahoma"/>
                <w:sz w:val="20"/>
                <w:szCs w:val="20"/>
              </w:rPr>
              <w:t xml:space="preserve">It will </w:t>
            </w:r>
            <w:r w:rsidR="243A0E94" w:rsidRPr="7E3B0FBF">
              <w:rPr>
                <w:rFonts w:ascii="Tahoma" w:eastAsia="Tahoma" w:hAnsi="Tahoma" w:cs="Tahoma"/>
                <w:sz w:val="20"/>
                <w:szCs w:val="20"/>
              </w:rPr>
              <w:t>use smart on</w:t>
            </w:r>
            <w:r w:rsidR="4FAB0358" w:rsidRPr="7E3B0FBF">
              <w:rPr>
                <w:rFonts w:ascii="Tahoma" w:eastAsia="Tahoma" w:hAnsi="Tahoma" w:cs="Tahoma"/>
                <w:sz w:val="20"/>
                <w:szCs w:val="20"/>
              </w:rPr>
              <w:t xml:space="preserve"> FHIR </w:t>
            </w:r>
            <w:r w:rsidR="243A0E94" w:rsidRPr="7E3B0FBF">
              <w:rPr>
                <w:rFonts w:ascii="Tahoma" w:eastAsia="Tahoma" w:hAnsi="Tahoma" w:cs="Tahoma"/>
                <w:sz w:val="20"/>
                <w:szCs w:val="20"/>
              </w:rPr>
              <w:t xml:space="preserve"> </w:t>
            </w:r>
            <w:r w:rsidR="52FD0415" w:rsidRPr="7E3B0FBF">
              <w:rPr>
                <w:rFonts w:ascii="Tahoma" w:eastAsia="Tahoma" w:hAnsi="Tahoma" w:cs="Tahoma"/>
                <w:sz w:val="20"/>
                <w:szCs w:val="20"/>
              </w:rPr>
              <w:t>or O Auth</w:t>
            </w:r>
            <w:r w:rsidR="5F1B3A04" w:rsidRPr="7E3B0FBF">
              <w:rPr>
                <w:rFonts w:ascii="Tahoma" w:eastAsia="Tahoma" w:hAnsi="Tahoma" w:cs="Tahoma"/>
                <w:sz w:val="20"/>
                <w:szCs w:val="20"/>
              </w:rPr>
              <w:t xml:space="preserve"> </w:t>
            </w:r>
            <w:r w:rsidR="3FE99EFD" w:rsidRPr="7E3B0FBF">
              <w:rPr>
                <w:rFonts w:ascii="Tahoma" w:eastAsia="Tahoma" w:hAnsi="Tahoma" w:cs="Tahoma"/>
                <w:sz w:val="20"/>
                <w:szCs w:val="20"/>
              </w:rPr>
              <w:t xml:space="preserve">for </w:t>
            </w:r>
            <w:r w:rsidR="18B2D038" w:rsidRPr="7E3B0FBF">
              <w:rPr>
                <w:rFonts w:ascii="Tahoma" w:eastAsia="Tahoma" w:hAnsi="Tahoma" w:cs="Tahoma"/>
                <w:sz w:val="20"/>
                <w:szCs w:val="20"/>
              </w:rPr>
              <w:t>authorization</w:t>
            </w:r>
          </w:p>
        </w:tc>
      </w:tr>
      <w:tr w:rsidR="0F885C89" w14:paraId="01C9B7C3" w14:textId="77777777" w:rsidTr="7E3B0FBF">
        <w:trPr>
          <w:trHeight w:val="300"/>
        </w:trPr>
        <w:tc>
          <w:tcPr>
            <w:tcW w:w="561" w:type="dxa"/>
          </w:tcPr>
          <w:p w14:paraId="75C93093" w14:textId="4B62FD31" w:rsidR="3C6C4F9D" w:rsidRDefault="3C6C4F9D" w:rsidP="0F885C89">
            <w:pPr>
              <w:rPr>
                <w:rFonts w:ascii="Arial" w:hAnsi="Arial" w:cs="Arial"/>
                <w:sz w:val="18"/>
                <w:szCs w:val="18"/>
              </w:rPr>
            </w:pPr>
            <w:r w:rsidRPr="0F885C89">
              <w:rPr>
                <w:rFonts w:ascii="Arial" w:hAnsi="Arial" w:cs="Arial"/>
                <w:sz w:val="18"/>
                <w:szCs w:val="18"/>
              </w:rPr>
              <w:t>7</w:t>
            </w:r>
          </w:p>
        </w:tc>
        <w:tc>
          <w:tcPr>
            <w:tcW w:w="8602" w:type="dxa"/>
          </w:tcPr>
          <w:p w14:paraId="5FA57CDB" w14:textId="486B1D8A" w:rsidR="3C6C4F9D" w:rsidRDefault="788E0B38" w:rsidP="0F885C89">
            <w:pPr>
              <w:rPr>
                <w:rFonts w:ascii="Tahoma" w:eastAsia="Tahoma" w:hAnsi="Tahoma" w:cs="Tahoma"/>
                <w:sz w:val="20"/>
                <w:szCs w:val="20"/>
              </w:rPr>
            </w:pPr>
            <w:r w:rsidRPr="7E3B0FBF">
              <w:rPr>
                <w:rFonts w:ascii="Tahoma" w:eastAsia="Tahoma" w:hAnsi="Tahoma" w:cs="Tahoma"/>
                <w:sz w:val="20"/>
                <w:szCs w:val="20"/>
              </w:rPr>
              <w:t>The prototype will u</w:t>
            </w:r>
            <w:r w:rsidR="2104892E" w:rsidRPr="7E3B0FBF">
              <w:rPr>
                <w:rFonts w:ascii="Tahoma" w:eastAsia="Tahoma" w:hAnsi="Tahoma" w:cs="Tahoma"/>
                <w:sz w:val="20"/>
                <w:szCs w:val="20"/>
              </w:rPr>
              <w:t>se synthetic data</w:t>
            </w:r>
          </w:p>
        </w:tc>
      </w:tr>
      <w:tr w:rsidR="0F885C89" w14:paraId="24A93AA5" w14:textId="77777777" w:rsidTr="7E3B0FBF">
        <w:tc>
          <w:tcPr>
            <w:tcW w:w="561" w:type="dxa"/>
          </w:tcPr>
          <w:p w14:paraId="422761E5" w14:textId="365662DC" w:rsidR="0F885C89" w:rsidRDefault="004CF98E" w:rsidP="0F885C89">
            <w:pPr>
              <w:rPr>
                <w:rFonts w:ascii="Arial" w:hAnsi="Arial" w:cs="Arial"/>
                <w:sz w:val="18"/>
                <w:szCs w:val="18"/>
              </w:rPr>
            </w:pPr>
            <w:r w:rsidRPr="7E3B0FBF">
              <w:rPr>
                <w:rFonts w:ascii="Arial" w:hAnsi="Arial" w:cs="Arial"/>
                <w:sz w:val="18"/>
                <w:szCs w:val="18"/>
              </w:rPr>
              <w:t>8</w:t>
            </w:r>
          </w:p>
        </w:tc>
        <w:tc>
          <w:tcPr>
            <w:tcW w:w="8602" w:type="dxa"/>
          </w:tcPr>
          <w:p w14:paraId="0457F5C8" w14:textId="7758F851" w:rsidR="434CABD8" w:rsidRDefault="00A4A562" w:rsidP="0F885C89">
            <w:pPr>
              <w:rPr>
                <w:rFonts w:ascii="Tahoma" w:eastAsia="Tahoma" w:hAnsi="Tahoma" w:cs="Tahoma"/>
                <w:sz w:val="20"/>
                <w:szCs w:val="20"/>
              </w:rPr>
            </w:pPr>
            <w:r w:rsidRPr="7E3B0FBF">
              <w:rPr>
                <w:rFonts w:ascii="Tahoma" w:eastAsia="Tahoma" w:hAnsi="Tahoma" w:cs="Tahoma"/>
                <w:sz w:val="20"/>
                <w:szCs w:val="20"/>
              </w:rPr>
              <w:t xml:space="preserve">The knowledge repository source- github </w:t>
            </w:r>
            <w:r w:rsidR="1762DD38" w:rsidRPr="7E3B0FBF">
              <w:rPr>
                <w:rFonts w:ascii="Tahoma" w:eastAsia="Tahoma" w:hAnsi="Tahoma" w:cs="Tahoma"/>
                <w:sz w:val="20"/>
                <w:szCs w:val="20"/>
              </w:rPr>
              <w:t xml:space="preserve">ecqm-content-r4-2021 </w:t>
            </w:r>
            <w:r w:rsidR="0FF3AAF3" w:rsidRPr="7E3B0FBF">
              <w:rPr>
                <w:rFonts w:ascii="Tahoma" w:eastAsia="Tahoma" w:hAnsi="Tahoma" w:cs="Tahoma"/>
                <w:sz w:val="20"/>
                <w:szCs w:val="20"/>
              </w:rPr>
              <w:t>or EQRI</w:t>
            </w:r>
          </w:p>
        </w:tc>
      </w:tr>
      <w:tr w:rsidR="00DB5320" w:rsidRPr="00FF2704" w14:paraId="19A76CE0" w14:textId="77777777" w:rsidTr="7E3B0FBF">
        <w:tc>
          <w:tcPr>
            <w:tcW w:w="561" w:type="dxa"/>
            <w:tcBorders>
              <w:bottom w:val="single" w:sz="4" w:space="0" w:color="auto"/>
            </w:tcBorders>
          </w:tcPr>
          <w:p w14:paraId="0A50A4D5" w14:textId="7C7C2D67" w:rsidR="00DB5320" w:rsidRPr="00FF2704" w:rsidRDefault="1F9DD503" w:rsidP="00131BE6">
            <w:pPr>
              <w:rPr>
                <w:rFonts w:ascii="Arial" w:hAnsi="Arial" w:cs="Arial"/>
                <w:sz w:val="18"/>
                <w:szCs w:val="18"/>
              </w:rPr>
            </w:pPr>
            <w:r w:rsidRPr="7E3B0FBF">
              <w:rPr>
                <w:rFonts w:ascii="Arial" w:hAnsi="Arial" w:cs="Arial"/>
                <w:sz w:val="18"/>
                <w:szCs w:val="18"/>
              </w:rPr>
              <w:t>9</w:t>
            </w:r>
          </w:p>
        </w:tc>
        <w:tc>
          <w:tcPr>
            <w:tcW w:w="8602" w:type="dxa"/>
            <w:tcBorders>
              <w:bottom w:val="single" w:sz="4" w:space="0" w:color="auto"/>
            </w:tcBorders>
          </w:tcPr>
          <w:p w14:paraId="52D03C55" w14:textId="2867EE99" w:rsidR="00DB5320" w:rsidRPr="00FF2704" w:rsidRDefault="28CD72A9" w:rsidP="0F885C89">
            <w:pPr>
              <w:rPr>
                <w:rFonts w:ascii="Tahoma" w:eastAsia="Tahoma" w:hAnsi="Tahoma" w:cs="Tahoma"/>
                <w:sz w:val="20"/>
                <w:szCs w:val="20"/>
              </w:rPr>
            </w:pPr>
            <w:r w:rsidRPr="7E3B0FBF">
              <w:rPr>
                <w:rFonts w:ascii="Tahoma" w:eastAsia="Tahoma" w:hAnsi="Tahoma" w:cs="Tahoma"/>
                <w:sz w:val="20"/>
                <w:szCs w:val="20"/>
              </w:rPr>
              <w:t xml:space="preserve">It will </w:t>
            </w:r>
            <w:r w:rsidR="243A0E94" w:rsidRPr="7E3B0FBF">
              <w:rPr>
                <w:rFonts w:ascii="Tahoma" w:eastAsia="Tahoma" w:hAnsi="Tahoma" w:cs="Tahoma"/>
                <w:sz w:val="20"/>
                <w:szCs w:val="20"/>
              </w:rPr>
              <w:t>connect to external knowledge repository (measure specification support)</w:t>
            </w:r>
          </w:p>
        </w:tc>
      </w:tr>
      <w:tr w:rsidR="0F885C89" w14:paraId="5689D837" w14:textId="77777777" w:rsidTr="7E3B0FBF">
        <w:tc>
          <w:tcPr>
            <w:tcW w:w="561" w:type="dxa"/>
            <w:tcBorders>
              <w:bottom w:val="single" w:sz="4" w:space="0" w:color="auto"/>
            </w:tcBorders>
          </w:tcPr>
          <w:p w14:paraId="56EE7C9D" w14:textId="7C471EBC" w:rsidR="426364EF" w:rsidRDefault="7057DBF8" w:rsidP="0F885C89">
            <w:pPr>
              <w:rPr>
                <w:rFonts w:ascii="Arial" w:hAnsi="Arial" w:cs="Arial"/>
                <w:sz w:val="18"/>
                <w:szCs w:val="18"/>
              </w:rPr>
            </w:pPr>
            <w:r w:rsidRPr="7E3B0FBF">
              <w:rPr>
                <w:rFonts w:ascii="Arial" w:hAnsi="Arial" w:cs="Arial"/>
                <w:sz w:val="18"/>
                <w:szCs w:val="18"/>
              </w:rPr>
              <w:t>10</w:t>
            </w:r>
          </w:p>
        </w:tc>
        <w:tc>
          <w:tcPr>
            <w:tcW w:w="8602" w:type="dxa"/>
            <w:tcBorders>
              <w:bottom w:val="single" w:sz="4" w:space="0" w:color="auto"/>
            </w:tcBorders>
          </w:tcPr>
          <w:p w14:paraId="18CBCF7B" w14:textId="1E8F55B0" w:rsidR="0D92FC24" w:rsidRDefault="49679FBB" w:rsidP="0F885C89">
            <w:pPr>
              <w:rPr>
                <w:rFonts w:ascii="Tahoma" w:eastAsia="Tahoma" w:hAnsi="Tahoma" w:cs="Tahoma"/>
                <w:sz w:val="20"/>
                <w:szCs w:val="20"/>
              </w:rPr>
            </w:pPr>
            <w:r w:rsidRPr="7E3B0FBF">
              <w:rPr>
                <w:rFonts w:ascii="Tahoma" w:eastAsia="Tahoma" w:hAnsi="Tahoma" w:cs="Tahoma"/>
                <w:sz w:val="20"/>
                <w:szCs w:val="20"/>
              </w:rPr>
              <w:t>It will</w:t>
            </w:r>
            <w:r w:rsidR="01F8ECFA" w:rsidRPr="7E3B0FBF">
              <w:rPr>
                <w:rFonts w:ascii="Tahoma" w:eastAsia="Tahoma" w:hAnsi="Tahoma" w:cs="Tahoma"/>
                <w:sz w:val="20"/>
                <w:szCs w:val="20"/>
              </w:rPr>
              <w:t xml:space="preserve"> </w:t>
            </w:r>
            <w:r w:rsidR="1BA6A828" w:rsidRPr="7E3B0FBF">
              <w:rPr>
                <w:rFonts w:ascii="Tahoma" w:eastAsia="Tahoma" w:hAnsi="Tahoma" w:cs="Tahoma"/>
                <w:sz w:val="20"/>
                <w:szCs w:val="20"/>
              </w:rPr>
              <w:t>connect</w:t>
            </w:r>
            <w:r w:rsidR="01F8ECFA" w:rsidRPr="7E3B0FBF">
              <w:rPr>
                <w:rFonts w:ascii="Tahoma" w:eastAsia="Tahoma" w:hAnsi="Tahoma" w:cs="Tahoma"/>
                <w:sz w:val="20"/>
                <w:szCs w:val="20"/>
              </w:rPr>
              <w:t xml:space="preserve"> to an external terminology service</w:t>
            </w:r>
          </w:p>
        </w:tc>
      </w:tr>
      <w:tr w:rsidR="0F885C89" w14:paraId="6DCE88E7" w14:textId="77777777" w:rsidTr="7E3B0FBF">
        <w:tc>
          <w:tcPr>
            <w:tcW w:w="561" w:type="dxa"/>
            <w:tcBorders>
              <w:bottom w:val="single" w:sz="4" w:space="0" w:color="auto"/>
            </w:tcBorders>
          </w:tcPr>
          <w:p w14:paraId="671F202A" w14:textId="7C2C85D2" w:rsidR="5B60A778" w:rsidRDefault="5B60A778" w:rsidP="0F885C89">
            <w:pPr>
              <w:rPr>
                <w:rFonts w:ascii="Arial" w:hAnsi="Arial" w:cs="Arial"/>
                <w:sz w:val="18"/>
                <w:szCs w:val="18"/>
              </w:rPr>
            </w:pPr>
            <w:r w:rsidRPr="0F885C89">
              <w:rPr>
                <w:rFonts w:ascii="Arial" w:hAnsi="Arial" w:cs="Arial"/>
                <w:sz w:val="18"/>
                <w:szCs w:val="18"/>
              </w:rPr>
              <w:t>10</w:t>
            </w:r>
          </w:p>
        </w:tc>
        <w:tc>
          <w:tcPr>
            <w:tcW w:w="8602" w:type="dxa"/>
            <w:tcBorders>
              <w:bottom w:val="single" w:sz="4" w:space="0" w:color="auto"/>
            </w:tcBorders>
          </w:tcPr>
          <w:p w14:paraId="31567E45" w14:textId="06C4A897" w:rsidR="0D92FC24" w:rsidRDefault="0D92FC24" w:rsidP="0F885C89">
            <w:pPr>
              <w:rPr>
                <w:rFonts w:ascii="Tahoma" w:eastAsia="Tahoma" w:hAnsi="Tahoma" w:cs="Tahoma"/>
                <w:sz w:val="20"/>
                <w:szCs w:val="20"/>
              </w:rPr>
            </w:pPr>
            <w:r w:rsidRPr="0F885C89">
              <w:rPr>
                <w:rFonts w:ascii="Tahoma" w:eastAsia="Tahoma" w:hAnsi="Tahoma" w:cs="Tahoma"/>
                <w:sz w:val="20"/>
                <w:szCs w:val="20"/>
              </w:rPr>
              <w:t xml:space="preserve">TBD: use bulk </w:t>
            </w:r>
            <w:r w:rsidR="7B064947" w:rsidRPr="0F885C89">
              <w:rPr>
                <w:rFonts w:ascii="Tahoma" w:eastAsia="Tahoma" w:hAnsi="Tahoma" w:cs="Tahoma"/>
                <w:sz w:val="20"/>
                <w:szCs w:val="20"/>
              </w:rPr>
              <w:t>FHIR</w:t>
            </w:r>
          </w:p>
        </w:tc>
      </w:tr>
      <w:tr w:rsidR="7E3B0FBF" w14:paraId="2D1FEBC2" w14:textId="77777777" w:rsidTr="7E3B0FBF">
        <w:tc>
          <w:tcPr>
            <w:tcW w:w="561" w:type="dxa"/>
            <w:tcBorders>
              <w:bottom w:val="single" w:sz="4" w:space="0" w:color="auto"/>
            </w:tcBorders>
          </w:tcPr>
          <w:p w14:paraId="6AEAF520" w14:textId="6889A899" w:rsidR="7E3B0FBF" w:rsidRDefault="7E3B0FBF" w:rsidP="7E3B0FBF">
            <w:pPr>
              <w:rPr>
                <w:rFonts w:ascii="Arial" w:hAnsi="Arial" w:cs="Arial"/>
                <w:sz w:val="18"/>
                <w:szCs w:val="18"/>
              </w:rPr>
            </w:pPr>
          </w:p>
        </w:tc>
        <w:tc>
          <w:tcPr>
            <w:tcW w:w="8602" w:type="dxa"/>
            <w:tcBorders>
              <w:bottom w:val="single" w:sz="4" w:space="0" w:color="auto"/>
            </w:tcBorders>
          </w:tcPr>
          <w:p w14:paraId="2F2D79A4" w14:textId="5778566A" w:rsidR="7D1291CE" w:rsidRDefault="7D1291CE" w:rsidP="7E3B0FBF">
            <w:pPr>
              <w:rPr>
                <w:rFonts w:ascii="Tahoma" w:eastAsia="Tahoma" w:hAnsi="Tahoma" w:cs="Tahoma"/>
                <w:sz w:val="20"/>
                <w:szCs w:val="20"/>
              </w:rPr>
            </w:pPr>
            <w:r w:rsidRPr="7E3B0FBF">
              <w:rPr>
                <w:rFonts w:ascii="Tahoma" w:eastAsia="Tahoma" w:hAnsi="Tahoma" w:cs="Tahoma"/>
                <w:sz w:val="20"/>
                <w:szCs w:val="20"/>
              </w:rPr>
              <w:t xml:space="preserve">Hospitals with multiple </w:t>
            </w:r>
            <w:r w:rsidR="136F5559" w:rsidRPr="7E3B0FBF">
              <w:rPr>
                <w:rFonts w:ascii="Tahoma" w:eastAsia="Tahoma" w:hAnsi="Tahoma" w:cs="Tahoma"/>
                <w:sz w:val="20"/>
                <w:szCs w:val="20"/>
              </w:rPr>
              <w:t>locations operating under</w:t>
            </w:r>
            <w:r w:rsidRPr="7E3B0FBF">
              <w:rPr>
                <w:rFonts w:ascii="Tahoma" w:eastAsia="Tahoma" w:hAnsi="Tahoma" w:cs="Tahoma"/>
                <w:sz w:val="20"/>
                <w:szCs w:val="20"/>
              </w:rPr>
              <w:t xml:space="preserve"> </w:t>
            </w:r>
            <w:r w:rsidR="721EBA7C" w:rsidRPr="7E3B0FBF">
              <w:rPr>
                <w:rFonts w:ascii="Tahoma" w:eastAsia="Tahoma" w:hAnsi="Tahoma" w:cs="Tahoma"/>
                <w:sz w:val="20"/>
                <w:szCs w:val="20"/>
              </w:rPr>
              <w:t>a</w:t>
            </w:r>
            <w:r w:rsidRPr="7E3B0FBF">
              <w:rPr>
                <w:rFonts w:ascii="Tahoma" w:eastAsia="Tahoma" w:hAnsi="Tahoma" w:cs="Tahoma"/>
                <w:sz w:val="20"/>
                <w:szCs w:val="20"/>
              </w:rPr>
              <w:t xml:space="preserve"> single C</w:t>
            </w:r>
            <w:r w:rsidR="2F67434B" w:rsidRPr="7E3B0FBF">
              <w:rPr>
                <w:rFonts w:ascii="Tahoma" w:eastAsia="Tahoma" w:hAnsi="Tahoma" w:cs="Tahoma"/>
                <w:sz w:val="20"/>
                <w:szCs w:val="20"/>
              </w:rPr>
              <w:t>CN</w:t>
            </w:r>
            <w:r w:rsidR="083EFB83" w:rsidRPr="7E3B0FBF">
              <w:rPr>
                <w:rFonts w:ascii="Tahoma" w:eastAsia="Tahoma" w:hAnsi="Tahoma" w:cs="Tahoma"/>
                <w:sz w:val="20"/>
                <w:szCs w:val="20"/>
              </w:rPr>
              <w:t xml:space="preserve"> will submit reports for all </w:t>
            </w:r>
            <w:r w:rsidR="083EFB83" w:rsidRPr="7E3B0FBF">
              <w:rPr>
                <w:rFonts w:ascii="Tahoma" w:eastAsia="Tahoma" w:hAnsi="Tahoma" w:cs="Tahoma"/>
                <w:sz w:val="20"/>
                <w:szCs w:val="20"/>
              </w:rPr>
              <w:lastRenderedPageBreak/>
              <w:t>locations</w:t>
            </w:r>
          </w:p>
        </w:tc>
      </w:tr>
      <w:tr w:rsidR="0F885C89" w14:paraId="10766404" w14:textId="77777777" w:rsidTr="7E3B0FBF">
        <w:tc>
          <w:tcPr>
            <w:tcW w:w="561" w:type="dxa"/>
            <w:tcBorders>
              <w:bottom w:val="single" w:sz="4" w:space="0" w:color="auto"/>
            </w:tcBorders>
          </w:tcPr>
          <w:p w14:paraId="31B4421E" w14:textId="3678C6BE" w:rsidR="15CE9F24" w:rsidRDefault="15CE9F24" w:rsidP="0F885C89">
            <w:pPr>
              <w:rPr>
                <w:rFonts w:ascii="Arial" w:hAnsi="Arial" w:cs="Arial"/>
                <w:sz w:val="18"/>
                <w:szCs w:val="18"/>
              </w:rPr>
            </w:pPr>
            <w:r w:rsidRPr="0F885C89">
              <w:rPr>
                <w:rFonts w:ascii="Arial" w:hAnsi="Arial" w:cs="Arial"/>
                <w:sz w:val="18"/>
                <w:szCs w:val="18"/>
              </w:rPr>
              <w:lastRenderedPageBreak/>
              <w:t>1</w:t>
            </w:r>
            <w:r w:rsidR="50B709E6" w:rsidRPr="0F885C89">
              <w:rPr>
                <w:rFonts w:ascii="Arial" w:hAnsi="Arial" w:cs="Arial"/>
                <w:sz w:val="18"/>
                <w:szCs w:val="18"/>
              </w:rPr>
              <w:t>1</w:t>
            </w:r>
          </w:p>
        </w:tc>
        <w:tc>
          <w:tcPr>
            <w:tcW w:w="8602" w:type="dxa"/>
            <w:tcBorders>
              <w:bottom w:val="single" w:sz="4" w:space="0" w:color="auto"/>
            </w:tcBorders>
          </w:tcPr>
          <w:p w14:paraId="2E8EC9AD" w14:textId="3EAD7B40" w:rsidR="146A7A0C" w:rsidRDefault="7E509165" w:rsidP="0F885C89">
            <w:pPr>
              <w:rPr>
                <w:rFonts w:ascii="Tahoma" w:eastAsia="Tahoma" w:hAnsi="Tahoma" w:cs="Tahoma"/>
                <w:sz w:val="20"/>
                <w:szCs w:val="20"/>
              </w:rPr>
            </w:pPr>
            <w:r w:rsidRPr="7E3B0FBF">
              <w:rPr>
                <w:rFonts w:ascii="Tahoma" w:eastAsia="Tahoma" w:hAnsi="Tahoma" w:cs="Tahoma"/>
                <w:sz w:val="20"/>
                <w:szCs w:val="20"/>
              </w:rPr>
              <w:t xml:space="preserve">Hospitals </w:t>
            </w:r>
            <w:r w:rsidR="58FD84BA" w:rsidRPr="7E3B0FBF">
              <w:rPr>
                <w:rFonts w:ascii="Tahoma" w:eastAsia="Tahoma" w:hAnsi="Tahoma" w:cs="Tahoma"/>
                <w:sz w:val="20"/>
                <w:szCs w:val="20"/>
              </w:rPr>
              <w:t xml:space="preserve">user </w:t>
            </w:r>
            <w:r w:rsidR="62D15ED2" w:rsidRPr="7E3B0FBF">
              <w:rPr>
                <w:rFonts w:ascii="Tahoma" w:eastAsia="Tahoma" w:hAnsi="Tahoma" w:cs="Tahoma"/>
                <w:sz w:val="20"/>
                <w:szCs w:val="20"/>
              </w:rPr>
              <w:t xml:space="preserve">can </w:t>
            </w:r>
            <w:r w:rsidR="58FD84BA" w:rsidRPr="7E3B0FBF">
              <w:rPr>
                <w:rFonts w:ascii="Tahoma" w:eastAsia="Tahoma" w:hAnsi="Tahoma" w:cs="Tahoma"/>
                <w:sz w:val="20"/>
                <w:szCs w:val="20"/>
              </w:rPr>
              <w:t xml:space="preserve">select measures </w:t>
            </w:r>
            <w:r w:rsidR="7045B0AE" w:rsidRPr="7E3B0FBF">
              <w:rPr>
                <w:rFonts w:ascii="Tahoma" w:eastAsia="Tahoma" w:hAnsi="Tahoma" w:cs="Tahoma"/>
                <w:sz w:val="20"/>
                <w:szCs w:val="20"/>
              </w:rPr>
              <w:t xml:space="preserve">for </w:t>
            </w:r>
            <w:r w:rsidR="58FD84BA" w:rsidRPr="7E3B0FBF">
              <w:rPr>
                <w:rFonts w:ascii="Tahoma" w:eastAsia="Tahoma" w:hAnsi="Tahoma" w:cs="Tahoma"/>
                <w:sz w:val="20"/>
                <w:szCs w:val="20"/>
              </w:rPr>
              <w:t>report</w:t>
            </w:r>
            <w:r w:rsidR="117675C8" w:rsidRPr="7E3B0FBF">
              <w:rPr>
                <w:rFonts w:ascii="Tahoma" w:eastAsia="Tahoma" w:hAnsi="Tahoma" w:cs="Tahoma"/>
                <w:sz w:val="20"/>
                <w:szCs w:val="20"/>
              </w:rPr>
              <w:t xml:space="preserve">ing </w:t>
            </w:r>
            <w:r w:rsidR="58FD84BA" w:rsidRPr="7E3B0FBF">
              <w:rPr>
                <w:rFonts w:ascii="Tahoma" w:eastAsia="Tahoma" w:hAnsi="Tahoma" w:cs="Tahoma"/>
                <w:sz w:val="20"/>
                <w:szCs w:val="20"/>
              </w:rPr>
              <w:t xml:space="preserve">(see </w:t>
            </w:r>
            <w:r w:rsidR="694073C9" w:rsidRPr="7E3B0FBF">
              <w:rPr>
                <w:rFonts w:ascii="Tahoma" w:eastAsia="Tahoma" w:hAnsi="Tahoma" w:cs="Tahoma"/>
                <w:sz w:val="20"/>
                <w:szCs w:val="20"/>
              </w:rPr>
              <w:t>1</w:t>
            </w:r>
            <w:r w:rsidR="694073C9" w:rsidRPr="7E3B0FBF">
              <w:rPr>
                <w:rFonts w:ascii="Tahoma" w:eastAsia="Tahoma" w:hAnsi="Tahoma" w:cs="Tahoma"/>
                <w:sz w:val="20"/>
                <w:szCs w:val="20"/>
                <w:vertAlign w:val="superscript"/>
              </w:rPr>
              <w:t>st</w:t>
            </w:r>
            <w:r w:rsidR="694073C9" w:rsidRPr="7E3B0FBF">
              <w:rPr>
                <w:rFonts w:ascii="Tahoma" w:eastAsia="Tahoma" w:hAnsi="Tahoma" w:cs="Tahoma"/>
                <w:sz w:val="20"/>
                <w:szCs w:val="20"/>
              </w:rPr>
              <w:t xml:space="preserve"> assumption)</w:t>
            </w:r>
          </w:p>
        </w:tc>
      </w:tr>
      <w:tr w:rsidR="0F885C89" w14:paraId="063338AD" w14:textId="77777777" w:rsidTr="7E3B0FBF">
        <w:tc>
          <w:tcPr>
            <w:tcW w:w="561" w:type="dxa"/>
            <w:tcBorders>
              <w:bottom w:val="single" w:sz="4" w:space="0" w:color="auto"/>
            </w:tcBorders>
          </w:tcPr>
          <w:p w14:paraId="225D97E6" w14:textId="48C2369F" w:rsidR="4F9B6D3D" w:rsidRDefault="4F9B6D3D" w:rsidP="0F885C89">
            <w:pPr>
              <w:rPr>
                <w:rFonts w:ascii="Arial" w:hAnsi="Arial" w:cs="Arial"/>
                <w:sz w:val="18"/>
                <w:szCs w:val="18"/>
              </w:rPr>
            </w:pPr>
            <w:r w:rsidRPr="0F885C89">
              <w:rPr>
                <w:rFonts w:ascii="Arial" w:hAnsi="Arial" w:cs="Arial"/>
                <w:sz w:val="18"/>
                <w:szCs w:val="18"/>
              </w:rPr>
              <w:t>1</w:t>
            </w:r>
            <w:r w:rsidR="1B6747C5" w:rsidRPr="0F885C89">
              <w:rPr>
                <w:rFonts w:ascii="Arial" w:hAnsi="Arial" w:cs="Arial"/>
                <w:sz w:val="18"/>
                <w:szCs w:val="18"/>
              </w:rPr>
              <w:t>2</w:t>
            </w:r>
          </w:p>
        </w:tc>
        <w:tc>
          <w:tcPr>
            <w:tcW w:w="8602" w:type="dxa"/>
            <w:tcBorders>
              <w:bottom w:val="single" w:sz="4" w:space="0" w:color="auto"/>
            </w:tcBorders>
          </w:tcPr>
          <w:p w14:paraId="063CA1F8" w14:textId="0E2E5500" w:rsidR="378DAA13" w:rsidRDefault="378DAA13" w:rsidP="0F885C89">
            <w:pPr>
              <w:rPr>
                <w:rFonts w:ascii="Tahoma" w:eastAsia="Tahoma" w:hAnsi="Tahoma" w:cs="Tahoma"/>
                <w:sz w:val="20"/>
                <w:szCs w:val="20"/>
              </w:rPr>
            </w:pPr>
            <w:r w:rsidRPr="0F885C89">
              <w:rPr>
                <w:rFonts w:ascii="Tahoma" w:eastAsia="Tahoma" w:hAnsi="Tahoma" w:cs="Tahoma"/>
                <w:sz w:val="20"/>
                <w:szCs w:val="20"/>
              </w:rPr>
              <w:t xml:space="preserve">TBD: connect to Compliant FHIR </w:t>
            </w:r>
            <w:r w:rsidR="704CADBC" w:rsidRPr="0F885C89">
              <w:rPr>
                <w:rFonts w:ascii="Tahoma" w:eastAsia="Tahoma" w:hAnsi="Tahoma" w:cs="Tahoma"/>
                <w:sz w:val="20"/>
                <w:szCs w:val="20"/>
              </w:rPr>
              <w:t>server</w:t>
            </w:r>
            <w:r w:rsidRPr="0F885C89">
              <w:rPr>
                <w:rFonts w:ascii="Tahoma" w:eastAsia="Tahoma" w:hAnsi="Tahoma" w:cs="Tahoma"/>
                <w:sz w:val="20"/>
                <w:szCs w:val="20"/>
              </w:rPr>
              <w:t xml:space="preserve"> that has aggregated patient data</w:t>
            </w:r>
          </w:p>
        </w:tc>
      </w:tr>
      <w:tr w:rsidR="0F885C89" w14:paraId="162CDBBF" w14:textId="77777777" w:rsidTr="7E3B0FBF">
        <w:tc>
          <w:tcPr>
            <w:tcW w:w="561" w:type="dxa"/>
            <w:tcBorders>
              <w:bottom w:val="single" w:sz="4" w:space="0" w:color="auto"/>
            </w:tcBorders>
          </w:tcPr>
          <w:p w14:paraId="276037F3" w14:textId="20CF7A9B" w:rsidR="378DAA13" w:rsidRDefault="378DAA13" w:rsidP="0F885C89">
            <w:pPr>
              <w:rPr>
                <w:rFonts w:ascii="Arial" w:hAnsi="Arial" w:cs="Arial"/>
                <w:sz w:val="18"/>
                <w:szCs w:val="18"/>
              </w:rPr>
            </w:pPr>
            <w:r w:rsidRPr="0F885C89">
              <w:rPr>
                <w:rFonts w:ascii="Arial" w:hAnsi="Arial" w:cs="Arial"/>
                <w:sz w:val="18"/>
                <w:szCs w:val="18"/>
              </w:rPr>
              <w:t>1</w:t>
            </w:r>
            <w:r w:rsidR="7C69E18A" w:rsidRPr="0F885C89">
              <w:rPr>
                <w:rFonts w:ascii="Arial" w:hAnsi="Arial" w:cs="Arial"/>
                <w:sz w:val="18"/>
                <w:szCs w:val="18"/>
              </w:rPr>
              <w:t>3</w:t>
            </w:r>
          </w:p>
        </w:tc>
        <w:tc>
          <w:tcPr>
            <w:tcW w:w="8602" w:type="dxa"/>
            <w:tcBorders>
              <w:bottom w:val="single" w:sz="4" w:space="0" w:color="auto"/>
            </w:tcBorders>
          </w:tcPr>
          <w:p w14:paraId="334332E0" w14:textId="44754D7D" w:rsidR="378DAA13" w:rsidRDefault="378DAA13" w:rsidP="0F885C89">
            <w:pPr>
              <w:rPr>
                <w:rFonts w:ascii="Tahoma" w:eastAsia="Tahoma" w:hAnsi="Tahoma" w:cs="Tahoma"/>
                <w:sz w:val="20"/>
                <w:szCs w:val="20"/>
              </w:rPr>
            </w:pPr>
            <w:r w:rsidRPr="0F885C89">
              <w:rPr>
                <w:rFonts w:ascii="Tahoma" w:eastAsia="Tahoma" w:hAnsi="Tahoma" w:cs="Tahoma"/>
                <w:sz w:val="20"/>
                <w:szCs w:val="20"/>
              </w:rPr>
              <w:t>TBD: measure calculation occurs on data in transit</w:t>
            </w:r>
          </w:p>
        </w:tc>
      </w:tr>
      <w:tr w:rsidR="0F885C89" w14:paraId="518F31F2" w14:textId="77777777" w:rsidTr="7E3B0FBF">
        <w:tc>
          <w:tcPr>
            <w:tcW w:w="561" w:type="dxa"/>
            <w:tcBorders>
              <w:bottom w:val="single" w:sz="4" w:space="0" w:color="auto"/>
            </w:tcBorders>
          </w:tcPr>
          <w:p w14:paraId="1C2DD277" w14:textId="1CD12372" w:rsidR="378DAA13" w:rsidRDefault="378DAA13" w:rsidP="0F885C89">
            <w:pPr>
              <w:rPr>
                <w:rFonts w:ascii="Arial" w:hAnsi="Arial" w:cs="Arial"/>
                <w:sz w:val="18"/>
                <w:szCs w:val="18"/>
              </w:rPr>
            </w:pPr>
            <w:r w:rsidRPr="0F885C89">
              <w:rPr>
                <w:rFonts w:ascii="Arial" w:hAnsi="Arial" w:cs="Arial"/>
                <w:sz w:val="18"/>
                <w:szCs w:val="18"/>
              </w:rPr>
              <w:t>1</w:t>
            </w:r>
            <w:r w:rsidR="34BD14E0" w:rsidRPr="0F885C89">
              <w:rPr>
                <w:rFonts w:ascii="Arial" w:hAnsi="Arial" w:cs="Arial"/>
                <w:sz w:val="18"/>
                <w:szCs w:val="18"/>
              </w:rPr>
              <w:t>4</w:t>
            </w:r>
          </w:p>
        </w:tc>
        <w:tc>
          <w:tcPr>
            <w:tcW w:w="8602" w:type="dxa"/>
            <w:tcBorders>
              <w:bottom w:val="single" w:sz="4" w:space="0" w:color="auto"/>
            </w:tcBorders>
          </w:tcPr>
          <w:p w14:paraId="3A993D3F" w14:textId="6FE32296" w:rsidR="378DAA13" w:rsidRDefault="378DAA13" w:rsidP="0F885C89">
            <w:pPr>
              <w:rPr>
                <w:rFonts w:ascii="Tahoma" w:eastAsia="Tahoma" w:hAnsi="Tahoma" w:cs="Tahoma"/>
                <w:sz w:val="20"/>
                <w:szCs w:val="20"/>
              </w:rPr>
            </w:pPr>
            <w:r w:rsidRPr="0F885C89">
              <w:rPr>
                <w:rFonts w:ascii="Tahoma" w:eastAsia="Tahoma" w:hAnsi="Tahoma" w:cs="Tahoma"/>
                <w:sz w:val="20"/>
                <w:szCs w:val="20"/>
              </w:rPr>
              <w:t>Debatable? MCT does not store data it exchanges data</w:t>
            </w:r>
            <w:commentRangeStart w:id="29"/>
            <w:commentRangeEnd w:id="29"/>
            <w:r>
              <w:rPr>
                <w:rStyle w:val="CommentReference"/>
              </w:rPr>
              <w:commentReference w:id="29"/>
            </w:r>
          </w:p>
        </w:tc>
      </w:tr>
      <w:tr w:rsidR="0F885C89" w14:paraId="1AAE78B5" w14:textId="77777777" w:rsidTr="7E3B0FBF">
        <w:tc>
          <w:tcPr>
            <w:tcW w:w="561" w:type="dxa"/>
            <w:tcBorders>
              <w:bottom w:val="single" w:sz="4" w:space="0" w:color="auto"/>
            </w:tcBorders>
          </w:tcPr>
          <w:p w14:paraId="7BC6756F" w14:textId="5BCFDF1C" w:rsidR="23D075CD" w:rsidRDefault="23D075CD" w:rsidP="0F885C89">
            <w:pPr>
              <w:rPr>
                <w:rFonts w:ascii="Arial" w:hAnsi="Arial" w:cs="Arial"/>
                <w:sz w:val="18"/>
                <w:szCs w:val="18"/>
              </w:rPr>
            </w:pPr>
            <w:r w:rsidRPr="0F885C89">
              <w:rPr>
                <w:rFonts w:ascii="Arial" w:hAnsi="Arial" w:cs="Arial"/>
                <w:sz w:val="18"/>
                <w:szCs w:val="18"/>
              </w:rPr>
              <w:t>15</w:t>
            </w:r>
          </w:p>
        </w:tc>
        <w:tc>
          <w:tcPr>
            <w:tcW w:w="8602" w:type="dxa"/>
            <w:tcBorders>
              <w:bottom w:val="single" w:sz="4" w:space="0" w:color="auto"/>
            </w:tcBorders>
          </w:tcPr>
          <w:p w14:paraId="72CE954C" w14:textId="72EDC18C" w:rsidR="5CE79145" w:rsidRDefault="5CE79145" w:rsidP="0F885C89">
            <w:pPr>
              <w:rPr>
                <w:rFonts w:ascii="Tahoma" w:eastAsia="Tahoma" w:hAnsi="Tahoma" w:cs="Tahoma"/>
                <w:sz w:val="20"/>
                <w:szCs w:val="20"/>
              </w:rPr>
            </w:pPr>
            <w:r w:rsidRPr="0F885C89">
              <w:rPr>
                <w:rFonts w:ascii="Tahoma" w:eastAsia="Tahoma" w:hAnsi="Tahoma" w:cs="Tahoma"/>
                <w:sz w:val="20"/>
                <w:szCs w:val="20"/>
              </w:rPr>
              <w:t xml:space="preserve">The prototype engine will not be able to calculate risk adjustment that requires pooling of all data </w:t>
            </w:r>
          </w:p>
        </w:tc>
      </w:tr>
      <w:tr w:rsidR="0F885C89" w14:paraId="5084E2DB" w14:textId="77777777" w:rsidTr="7E3B0FBF">
        <w:tc>
          <w:tcPr>
            <w:tcW w:w="561" w:type="dxa"/>
            <w:tcBorders>
              <w:bottom w:val="single" w:sz="4" w:space="0" w:color="auto"/>
            </w:tcBorders>
          </w:tcPr>
          <w:p w14:paraId="72595755" w14:textId="32861B39" w:rsidR="40F26546" w:rsidRDefault="40F26546" w:rsidP="0F885C89">
            <w:pPr>
              <w:rPr>
                <w:rFonts w:ascii="Arial" w:hAnsi="Arial" w:cs="Arial"/>
                <w:sz w:val="18"/>
                <w:szCs w:val="18"/>
              </w:rPr>
            </w:pPr>
            <w:r w:rsidRPr="0F885C89">
              <w:rPr>
                <w:rFonts w:ascii="Arial" w:hAnsi="Arial" w:cs="Arial"/>
                <w:sz w:val="18"/>
                <w:szCs w:val="18"/>
              </w:rPr>
              <w:t>1</w:t>
            </w:r>
            <w:r w:rsidR="539C55D6" w:rsidRPr="0F885C89">
              <w:rPr>
                <w:rFonts w:ascii="Arial" w:hAnsi="Arial" w:cs="Arial"/>
                <w:sz w:val="18"/>
                <w:szCs w:val="18"/>
              </w:rPr>
              <w:t>6</w:t>
            </w:r>
          </w:p>
        </w:tc>
        <w:tc>
          <w:tcPr>
            <w:tcW w:w="8602" w:type="dxa"/>
            <w:tcBorders>
              <w:bottom w:val="single" w:sz="4" w:space="0" w:color="auto"/>
            </w:tcBorders>
          </w:tcPr>
          <w:p w14:paraId="6C5D55EE" w14:textId="6829F3BB" w:rsidR="378DAA13" w:rsidRDefault="378DAA13" w:rsidP="0F885C89">
            <w:pPr>
              <w:rPr>
                <w:rFonts w:ascii="Tahoma" w:eastAsia="Tahoma" w:hAnsi="Tahoma" w:cs="Tahoma"/>
                <w:sz w:val="20"/>
                <w:szCs w:val="20"/>
              </w:rPr>
            </w:pPr>
            <w:r w:rsidRPr="0F885C89">
              <w:rPr>
                <w:rFonts w:ascii="Tahoma" w:eastAsia="Tahoma" w:hAnsi="Tahoma" w:cs="Tahoma"/>
                <w:sz w:val="20"/>
                <w:szCs w:val="20"/>
              </w:rPr>
              <w:t xml:space="preserve">Debatable? The MCT act retrospectively not in </w:t>
            </w:r>
            <w:r w:rsidR="4D77AD8E" w:rsidRPr="0F885C89">
              <w:rPr>
                <w:rFonts w:ascii="Tahoma" w:eastAsia="Tahoma" w:hAnsi="Tahoma" w:cs="Tahoma"/>
                <w:sz w:val="20"/>
                <w:szCs w:val="20"/>
              </w:rPr>
              <w:t>Realtime (CORE)</w:t>
            </w:r>
          </w:p>
        </w:tc>
      </w:tr>
      <w:tr w:rsidR="009A23A7" w:rsidRPr="00FF2704" w14:paraId="4F41919D" w14:textId="77777777">
        <w:trPr>
          <w:trHeight w:val="350"/>
        </w:trPr>
        <w:tc>
          <w:tcPr>
            <w:tcW w:w="561" w:type="dxa"/>
            <w:shd w:val="clear" w:color="auto" w:fill="D9D9D9"/>
          </w:tcPr>
          <w:p w14:paraId="47087D07"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cPr>
          <w:p w14:paraId="2BB16377"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60A80298" w14:textId="77777777" w:rsidTr="7E3B0FBF">
        <w:tc>
          <w:tcPr>
            <w:tcW w:w="561" w:type="dxa"/>
          </w:tcPr>
          <w:p w14:paraId="217C1585" w14:textId="77777777" w:rsidR="009A23A7" w:rsidRPr="00FF2704" w:rsidRDefault="009A23A7" w:rsidP="00131BE6">
            <w:pPr>
              <w:rPr>
                <w:rFonts w:ascii="Arial" w:hAnsi="Arial" w:cs="Arial"/>
                <w:color w:val="000000"/>
                <w:sz w:val="18"/>
                <w:szCs w:val="18"/>
              </w:rPr>
            </w:pPr>
          </w:p>
        </w:tc>
        <w:tc>
          <w:tcPr>
            <w:tcW w:w="8602" w:type="dxa"/>
          </w:tcPr>
          <w:p w14:paraId="30524EDB" w14:textId="77777777" w:rsidR="009A23A7" w:rsidRPr="00FF2704" w:rsidRDefault="009A23A7" w:rsidP="00131BE6">
            <w:pPr>
              <w:rPr>
                <w:rFonts w:ascii="Arial" w:hAnsi="Arial" w:cs="Arial"/>
                <w:color w:val="0000FF"/>
                <w:sz w:val="18"/>
                <w:szCs w:val="18"/>
              </w:rPr>
            </w:pPr>
            <w:r w:rsidRPr="00FF2704">
              <w:rPr>
                <w:rFonts w:ascii="Arial" w:hAnsi="Arial" w:cs="Arial"/>
                <w:color w:val="0000FF"/>
                <w:sz w:val="18"/>
                <w:szCs w:val="18"/>
              </w:rPr>
              <w:t>List any constraints the requirements are based on</w:t>
            </w:r>
          </w:p>
        </w:tc>
      </w:tr>
      <w:tr w:rsidR="009A23A7" w:rsidRPr="00FF2704" w14:paraId="1E63F5D7" w14:textId="77777777" w:rsidTr="7E3B0FBF">
        <w:tc>
          <w:tcPr>
            <w:tcW w:w="561" w:type="dxa"/>
          </w:tcPr>
          <w:p w14:paraId="287875A9" w14:textId="08FB3143" w:rsidR="009A23A7" w:rsidRPr="00FF2704" w:rsidRDefault="5FD03A43" w:rsidP="00131BE6">
            <w:pPr>
              <w:rPr>
                <w:rFonts w:ascii="Arial" w:hAnsi="Arial" w:cs="Arial"/>
                <w:sz w:val="18"/>
                <w:szCs w:val="18"/>
              </w:rPr>
            </w:pPr>
            <w:r w:rsidRPr="0F885C89">
              <w:rPr>
                <w:rFonts w:ascii="Arial" w:hAnsi="Arial" w:cs="Arial"/>
                <w:sz w:val="18"/>
                <w:szCs w:val="18"/>
              </w:rPr>
              <w:t>1</w:t>
            </w:r>
          </w:p>
        </w:tc>
        <w:tc>
          <w:tcPr>
            <w:tcW w:w="8602" w:type="dxa"/>
          </w:tcPr>
          <w:p w14:paraId="30469236" w14:textId="19FDF3A9" w:rsidR="009A23A7" w:rsidRPr="00FF2704" w:rsidRDefault="5FD03A43" w:rsidP="00131BE6">
            <w:pPr>
              <w:rPr>
                <w:rFonts w:ascii="Arial" w:hAnsi="Arial" w:cs="Arial"/>
                <w:sz w:val="18"/>
                <w:szCs w:val="18"/>
              </w:rPr>
            </w:pPr>
            <w:r w:rsidRPr="0F885C89">
              <w:rPr>
                <w:rFonts w:ascii="Arial" w:hAnsi="Arial" w:cs="Arial"/>
                <w:sz w:val="18"/>
                <w:szCs w:val="18"/>
              </w:rPr>
              <w:t>It is open source</w:t>
            </w:r>
          </w:p>
        </w:tc>
      </w:tr>
      <w:tr w:rsidR="009A23A7" w:rsidRPr="00FF2704" w14:paraId="50A80DD4" w14:textId="77777777" w:rsidTr="7E3B0FBF">
        <w:tc>
          <w:tcPr>
            <w:tcW w:w="561" w:type="dxa"/>
          </w:tcPr>
          <w:p w14:paraId="7BDAF2DF" w14:textId="77777777" w:rsidR="009A23A7" w:rsidRPr="00FF2704" w:rsidRDefault="009A23A7" w:rsidP="00131BE6">
            <w:pPr>
              <w:rPr>
                <w:rFonts w:ascii="Arial" w:hAnsi="Arial" w:cs="Arial"/>
                <w:sz w:val="18"/>
                <w:szCs w:val="18"/>
              </w:rPr>
            </w:pPr>
          </w:p>
        </w:tc>
        <w:tc>
          <w:tcPr>
            <w:tcW w:w="8602" w:type="dxa"/>
          </w:tcPr>
          <w:p w14:paraId="19A456F1" w14:textId="77777777" w:rsidR="009A23A7" w:rsidRPr="00FF2704" w:rsidRDefault="009A23A7" w:rsidP="00131BE6">
            <w:pPr>
              <w:rPr>
                <w:rFonts w:ascii="Arial" w:hAnsi="Arial" w:cs="Arial"/>
                <w:sz w:val="18"/>
                <w:szCs w:val="18"/>
              </w:rPr>
            </w:pPr>
          </w:p>
        </w:tc>
      </w:tr>
      <w:tr w:rsidR="009A23A7" w:rsidRPr="00FF2704" w14:paraId="3732FB7E" w14:textId="77777777" w:rsidTr="7E3B0FBF">
        <w:tc>
          <w:tcPr>
            <w:tcW w:w="561" w:type="dxa"/>
          </w:tcPr>
          <w:p w14:paraId="5A275348" w14:textId="77777777" w:rsidR="009A23A7" w:rsidRPr="00FF2704" w:rsidRDefault="009A23A7" w:rsidP="00131BE6">
            <w:pPr>
              <w:rPr>
                <w:rFonts w:ascii="Arial" w:hAnsi="Arial" w:cs="Arial"/>
                <w:sz w:val="18"/>
                <w:szCs w:val="18"/>
              </w:rPr>
            </w:pPr>
          </w:p>
        </w:tc>
        <w:tc>
          <w:tcPr>
            <w:tcW w:w="8602" w:type="dxa"/>
          </w:tcPr>
          <w:p w14:paraId="31B2E61F" w14:textId="77777777" w:rsidR="009A23A7" w:rsidRPr="00FF2704" w:rsidRDefault="009A23A7" w:rsidP="00131BE6">
            <w:pPr>
              <w:rPr>
                <w:rFonts w:ascii="Arial" w:hAnsi="Arial" w:cs="Arial"/>
                <w:sz w:val="18"/>
                <w:szCs w:val="18"/>
              </w:rPr>
            </w:pPr>
          </w:p>
        </w:tc>
      </w:tr>
      <w:tr w:rsidR="009A23A7" w:rsidRPr="00FF2704" w14:paraId="49C92D75" w14:textId="77777777" w:rsidTr="7E3B0FBF">
        <w:tc>
          <w:tcPr>
            <w:tcW w:w="561" w:type="dxa"/>
          </w:tcPr>
          <w:p w14:paraId="39E6EE82" w14:textId="77777777" w:rsidR="009A23A7" w:rsidRPr="00FF2704" w:rsidRDefault="009A23A7" w:rsidP="00131BE6">
            <w:pPr>
              <w:rPr>
                <w:rFonts w:ascii="Arial" w:hAnsi="Arial" w:cs="Arial"/>
                <w:sz w:val="18"/>
                <w:szCs w:val="18"/>
              </w:rPr>
            </w:pPr>
          </w:p>
        </w:tc>
        <w:tc>
          <w:tcPr>
            <w:tcW w:w="8602" w:type="dxa"/>
          </w:tcPr>
          <w:p w14:paraId="6B58D3FB" w14:textId="77777777" w:rsidR="009A23A7" w:rsidRPr="00FF2704" w:rsidRDefault="009A23A7" w:rsidP="00131BE6">
            <w:pPr>
              <w:rPr>
                <w:rFonts w:ascii="Arial" w:hAnsi="Arial" w:cs="Arial"/>
                <w:sz w:val="18"/>
                <w:szCs w:val="18"/>
              </w:rPr>
            </w:pPr>
          </w:p>
        </w:tc>
      </w:tr>
      <w:tr w:rsidR="009A23A7" w:rsidRPr="00FF2704" w14:paraId="03307562" w14:textId="77777777" w:rsidTr="7E3B0FBF">
        <w:tc>
          <w:tcPr>
            <w:tcW w:w="561" w:type="dxa"/>
          </w:tcPr>
          <w:p w14:paraId="45E1C349" w14:textId="77777777" w:rsidR="009A23A7" w:rsidRPr="00FF2704" w:rsidRDefault="009A23A7" w:rsidP="00131BE6">
            <w:pPr>
              <w:rPr>
                <w:rFonts w:ascii="Arial" w:hAnsi="Arial" w:cs="Arial"/>
                <w:sz w:val="18"/>
                <w:szCs w:val="18"/>
              </w:rPr>
            </w:pPr>
          </w:p>
        </w:tc>
        <w:tc>
          <w:tcPr>
            <w:tcW w:w="8602" w:type="dxa"/>
          </w:tcPr>
          <w:p w14:paraId="010DA2F0" w14:textId="77777777" w:rsidR="009A23A7" w:rsidRPr="00FF2704" w:rsidRDefault="009A23A7" w:rsidP="00131BE6">
            <w:pPr>
              <w:rPr>
                <w:rFonts w:ascii="Arial" w:hAnsi="Arial" w:cs="Arial"/>
                <w:sz w:val="18"/>
                <w:szCs w:val="18"/>
              </w:rPr>
            </w:pPr>
          </w:p>
        </w:tc>
      </w:tr>
    </w:tbl>
    <w:p w14:paraId="7513D9CF" w14:textId="77777777" w:rsidR="00DC5CCD" w:rsidRDefault="00DC5CCD" w:rsidP="00DC5CCD">
      <w:pPr>
        <w:rPr>
          <w:rFonts w:ascii="Arial" w:hAnsi="Arial" w:cs="Arial"/>
          <w:b/>
          <w:bCs/>
          <w:smallCaps/>
          <w:color w:val="7030A0"/>
          <w:sz w:val="26"/>
          <w:szCs w:val="26"/>
        </w:rPr>
      </w:pPr>
      <w:bookmarkStart w:id="30" w:name="_Toc343519683"/>
    </w:p>
    <w:p w14:paraId="1597E228" w14:textId="77777777" w:rsidR="004F2CBD" w:rsidRPr="00DC5CCD" w:rsidRDefault="49D2BE73" w:rsidP="7E3B0FBF">
      <w:pPr>
        <w:pStyle w:val="PSOTOC"/>
        <w:rPr>
          <w:highlight w:val="yellow"/>
        </w:rPr>
      </w:pPr>
      <w:bookmarkStart w:id="31" w:name="_Toc343520626"/>
      <w:r w:rsidRPr="7E3B0FBF">
        <w:rPr>
          <w:highlight w:val="yellow"/>
        </w:rPr>
        <w:t>Use Cases</w:t>
      </w:r>
      <w:bookmarkEnd w:id="30"/>
      <w:bookmarkEnd w:id="31"/>
    </w:p>
    <w:p w14:paraId="7ECBDEBC" w14:textId="77777777" w:rsidR="00921C5C" w:rsidRPr="0059558C" w:rsidRDefault="6EB4F32F" w:rsidP="0F885C89">
      <w:pPr>
        <w:pStyle w:val="InstructionText"/>
        <w:ind w:left="360"/>
        <w:rPr>
          <w:rFonts w:ascii="Arial" w:hAnsi="Arial" w:cs="Arial"/>
          <w:color w:val="0000FF"/>
          <w:sz w:val="20"/>
        </w:rPr>
      </w:pPr>
      <w:r w:rsidRPr="7E3B0FBF">
        <w:rPr>
          <w:rFonts w:ascii="Arial" w:hAnsi="Arial" w:cs="Arial"/>
          <w:color w:val="0000FF"/>
          <w:sz w:val="20"/>
          <w:highlight w:val="yellow"/>
        </w:rPr>
        <w:t>&lt; The primary pur</w:t>
      </w:r>
      <w:r w:rsidRPr="7E3B0FBF">
        <w:rPr>
          <w:rFonts w:ascii="Arial" w:hAnsi="Arial" w:cs="Arial"/>
          <w:color w:val="0000FF"/>
          <w:sz w:val="20"/>
        </w:rPr>
        <w:t>pose of the Use Case is to capture the required system behavior from the perspective of the end-user in achievin</w:t>
      </w:r>
      <w:r w:rsidR="72E13104" w:rsidRPr="7E3B0FBF">
        <w:rPr>
          <w:rFonts w:ascii="Arial" w:hAnsi="Arial" w:cs="Arial"/>
          <w:color w:val="0000FF"/>
          <w:sz w:val="20"/>
        </w:rPr>
        <w:t>g one or more desired goals. A Use C</w:t>
      </w:r>
      <w:r w:rsidRPr="7E3B0FBF">
        <w:rPr>
          <w:rFonts w:ascii="Arial" w:hAnsi="Arial" w:cs="Arial"/>
          <w:color w:val="0000FF"/>
          <w:sz w:val="20"/>
        </w:rPr>
        <w:t>ase contains a description of the flow of events describing the interaction between actors and the system.  The use case may also be represented visually in UML in order to show relationships with other the use cases and actors</w:t>
      </w:r>
      <w:r w:rsidR="0920A48F" w:rsidRPr="7E3B0FBF">
        <w:rPr>
          <w:rFonts w:ascii="Arial" w:hAnsi="Arial" w:cs="Arial"/>
          <w:color w:val="0000FF"/>
          <w:sz w:val="20"/>
        </w:rPr>
        <w:t>&gt;</w:t>
      </w:r>
      <w:r w:rsidRPr="7E3B0FBF">
        <w:rPr>
          <w:rFonts w:ascii="Arial" w:hAnsi="Arial" w:cs="Arial"/>
          <w:color w:val="0000FF"/>
          <w:sz w:val="20"/>
        </w:rPr>
        <w:t xml:space="preserve">. </w:t>
      </w:r>
    </w:p>
    <w:p w14:paraId="455E4B58" w14:textId="320E4243" w:rsidR="0F885C89" w:rsidRDefault="7502B14F" w:rsidP="7E3B0FBF">
      <w:pPr>
        <w:pStyle w:val="InstructionText"/>
        <w:ind w:left="360"/>
        <w:rPr>
          <w:rFonts w:ascii="Calibri" w:eastAsia="Calibri" w:hAnsi="Calibri" w:cs="Calibri"/>
          <w:sz w:val="24"/>
          <w:szCs w:val="24"/>
        </w:rPr>
      </w:pPr>
      <w:r w:rsidRPr="7E3B0FBF">
        <w:rPr>
          <w:rFonts w:ascii="Calibri" w:eastAsia="Calibri" w:hAnsi="Calibri" w:cs="Calibri"/>
          <w:sz w:val="24"/>
          <w:szCs w:val="24"/>
        </w:rPr>
        <w:t xml:space="preserve">We have identified nine FHIR-specified, hospital-level, process measures, actively being voluntarily reported as eCQMs by eligible hospitals within the Hospital Inpatient Quality Reporting Program. </w:t>
      </w:r>
      <w:r w:rsidR="087EE86F" w:rsidRPr="7E3B0FBF">
        <w:rPr>
          <w:rFonts w:ascii="Calibri" w:eastAsia="Calibri" w:hAnsi="Calibri" w:cs="Calibri"/>
          <w:sz w:val="24"/>
          <w:szCs w:val="24"/>
        </w:rPr>
        <w:t>Of theses,</w:t>
      </w:r>
      <w:r w:rsidRPr="7E3B0FBF">
        <w:rPr>
          <w:rFonts w:ascii="Calibri" w:eastAsia="Calibri" w:hAnsi="Calibri" w:cs="Calibri"/>
          <w:sz w:val="24"/>
          <w:szCs w:val="24"/>
        </w:rPr>
        <w:t xml:space="preserve"> five measures have been uploaded into a public github library for widespread testing with synthetic data (</w:t>
      </w:r>
      <w:r w:rsidRPr="7E3B0FBF">
        <w:rPr>
          <w:rFonts w:ascii="Calibri" w:eastAsia="Calibri" w:hAnsi="Calibri" w:cs="Calibri"/>
          <w:i/>
          <w:iCs/>
          <w:sz w:val="24"/>
          <w:szCs w:val="24"/>
        </w:rPr>
        <w:t>see table below</w:t>
      </w:r>
      <w:r w:rsidRPr="7E3B0FBF">
        <w:rPr>
          <w:rFonts w:ascii="Calibri" w:eastAsia="Calibri" w:hAnsi="Calibri" w:cs="Calibri"/>
          <w:sz w:val="24"/>
          <w:szCs w:val="24"/>
        </w:rPr>
        <w:t>).  Discharge on Antithrombotic, Discharge on Statin, and Use of Venous Thromboembolism Prophylaxis in the ICU setting are the most widely tested at Connectathons,</w:t>
      </w:r>
    </w:p>
    <w:p w14:paraId="30AF471A" w14:textId="0503003D" w:rsidR="7E3B0FBF" w:rsidRDefault="7E3B0FBF" w:rsidP="7E3B0FBF">
      <w:pPr>
        <w:pStyle w:val="InstructionText"/>
        <w:ind w:left="360"/>
        <w:rPr>
          <w:rFonts w:ascii="Arial" w:hAnsi="Arial" w:cs="Arial"/>
          <w:color w:val="0000FF"/>
          <w:sz w:val="20"/>
        </w:rPr>
      </w:pPr>
    </w:p>
    <w:p w14:paraId="6E2CDA10" w14:textId="77777777" w:rsidR="00207EBD" w:rsidRDefault="0920A48F" w:rsidP="7E3B0FBF">
      <w:pPr>
        <w:pStyle w:val="Heading2"/>
        <w:ind w:firstLine="360"/>
        <w:rPr>
          <w:highlight w:val="yellow"/>
        </w:rPr>
      </w:pPr>
      <w:bookmarkStart w:id="32" w:name="_Toc343519684"/>
      <w:bookmarkStart w:id="33" w:name="_Toc343520627"/>
      <w:r w:rsidRPr="7E3B0FBF">
        <w:rPr>
          <w:highlight w:val="yellow"/>
        </w:rPr>
        <w:t>Use Case Diagram</w:t>
      </w:r>
      <w:bookmarkEnd w:id="32"/>
      <w:bookmarkEnd w:id="33"/>
    </w:p>
    <w:p w14:paraId="49B69D1C" w14:textId="77777777" w:rsidR="00207EBD" w:rsidRPr="00207EBD" w:rsidRDefault="00207EBD" w:rsidP="00207EBD"/>
    <w:p w14:paraId="7DB61A67" w14:textId="77777777" w:rsidR="00061FDC" w:rsidRDefault="00443B6F" w:rsidP="00207EBD">
      <w:pPr>
        <w:pStyle w:val="Heading2"/>
        <w:ind w:firstLine="360"/>
      </w:pPr>
      <w:r>
        <w:t xml:space="preserve"> </w:t>
      </w:r>
    </w:p>
    <w:p w14:paraId="4E1FDC73" w14:textId="77777777" w:rsidR="00496431" w:rsidRDefault="00061FDC" w:rsidP="7E3B0FBF">
      <w:pPr>
        <w:pStyle w:val="Heading2"/>
        <w:ind w:firstLine="360"/>
        <w:rPr>
          <w:highlight w:val="yellow"/>
        </w:rPr>
      </w:pPr>
      <w:r>
        <w:br w:type="page"/>
      </w:r>
      <w:bookmarkStart w:id="34" w:name="_Toc343519685"/>
      <w:bookmarkStart w:id="35" w:name="_Toc343520628"/>
      <w:r w:rsidR="7E6DC667" w:rsidRPr="7E3B0FBF">
        <w:rPr>
          <w:highlight w:val="yellow"/>
        </w:rPr>
        <w:lastRenderedPageBreak/>
        <w:t>Use Case</w:t>
      </w:r>
      <w:r w:rsidR="72E13104" w:rsidRPr="7E3B0FBF">
        <w:rPr>
          <w:highlight w:val="yellow"/>
        </w:rPr>
        <w:t xml:space="preserve"> </w:t>
      </w:r>
      <w:r w:rsidR="0920A48F" w:rsidRPr="7E3B0FBF">
        <w:rPr>
          <w:highlight w:val="yellow"/>
        </w:rPr>
        <w:t>Narrative</w:t>
      </w:r>
      <w:bookmarkEnd w:id="34"/>
      <w:bookmarkEnd w:id="35"/>
    </w:p>
    <w:p w14:paraId="37590B82" w14:textId="77777777" w:rsidR="00496431" w:rsidRPr="0059558C" w:rsidRDefault="00496431" w:rsidP="00496431">
      <w:pPr>
        <w:ind w:firstLine="360"/>
        <w:rPr>
          <w:rFonts w:ascii="Arial" w:hAnsi="Arial" w:cs="Arial"/>
          <w:b/>
          <w:sz w:val="20"/>
          <w:szCs w:val="20"/>
        </w:rPr>
      </w:pPr>
    </w:p>
    <w:p w14:paraId="6E1B4AFF" w14:textId="77777777" w:rsidR="00496431" w:rsidRPr="0059558C" w:rsidRDefault="00496431" w:rsidP="00496431">
      <w:pPr>
        <w:ind w:left="360"/>
        <w:rPr>
          <w:rFonts w:ascii="Arial" w:hAnsi="Arial" w:cs="Arial"/>
          <w:color w:val="0000FF"/>
          <w:sz w:val="20"/>
          <w:szCs w:val="20"/>
        </w:rPr>
      </w:pPr>
      <w:r w:rsidRPr="0F885C89">
        <w:rPr>
          <w:rFonts w:ascii="Arial" w:hAnsi="Arial" w:cs="Arial"/>
          <w:color w:val="0000FF"/>
          <w:sz w:val="20"/>
          <w:szCs w:val="20"/>
        </w:rPr>
        <w:t xml:space="preserve">&lt;Each Use Case should be documented using this template.  Refer to the </w:t>
      </w:r>
      <w:r w:rsidR="00443B6F" w:rsidRPr="0F885C89">
        <w:rPr>
          <w:rFonts w:ascii="Arial" w:hAnsi="Arial" w:cs="Arial"/>
          <w:color w:val="0000FF"/>
          <w:sz w:val="20"/>
          <w:szCs w:val="20"/>
        </w:rPr>
        <w:t xml:space="preserve">Appendix for </w:t>
      </w:r>
      <w:r w:rsidR="00425AB6" w:rsidRPr="0F885C89">
        <w:rPr>
          <w:rFonts w:ascii="Arial" w:hAnsi="Arial" w:cs="Arial"/>
          <w:color w:val="0000FF"/>
          <w:sz w:val="20"/>
          <w:szCs w:val="20"/>
        </w:rPr>
        <w:t>Use Case Narrative instructions</w:t>
      </w:r>
      <w:r w:rsidRPr="0F885C89">
        <w:rPr>
          <w:rFonts w:ascii="Arial" w:hAnsi="Arial" w:cs="Arial"/>
          <w:color w:val="0000FF"/>
          <w:sz w:val="20"/>
          <w:szCs w:val="20"/>
        </w:rPr>
        <w:t xml:space="preserve">&gt; </w:t>
      </w:r>
    </w:p>
    <w:p w14:paraId="329B69BC" w14:textId="3880CAEA" w:rsidR="0F885C89" w:rsidRDefault="0F885C89" w:rsidP="0F885C89">
      <w:pPr>
        <w:ind w:left="360"/>
        <w:rPr>
          <w:rFonts w:ascii="Arial" w:hAnsi="Arial" w:cs="Arial"/>
          <w:color w:val="0000FF"/>
          <w:sz w:val="20"/>
          <w:szCs w:val="20"/>
        </w:rPr>
      </w:pPr>
    </w:p>
    <w:p w14:paraId="2819117F"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14:paraId="725765D1" w14:textId="77777777" w:rsidTr="7E3B0FBF">
        <w:tc>
          <w:tcPr>
            <w:tcW w:w="1728" w:type="dxa"/>
          </w:tcPr>
          <w:p w14:paraId="64C10E8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5D571F44" w14:textId="77777777" w:rsidR="00496431" w:rsidRPr="0059558C" w:rsidRDefault="00496431" w:rsidP="00AD002C">
            <w:pPr>
              <w:rPr>
                <w:rFonts w:ascii="Arial" w:hAnsi="Arial" w:cs="Arial"/>
                <w:sz w:val="20"/>
                <w:szCs w:val="20"/>
              </w:rPr>
            </w:pPr>
          </w:p>
        </w:tc>
      </w:tr>
      <w:tr w:rsidR="00496431" w14:paraId="60A298C0" w14:textId="77777777" w:rsidTr="7E3B0FBF">
        <w:tc>
          <w:tcPr>
            <w:tcW w:w="1728" w:type="dxa"/>
          </w:tcPr>
          <w:p w14:paraId="1DE9F54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337312BD" w14:textId="3F879F47" w:rsidR="00496431" w:rsidRPr="0059558C" w:rsidRDefault="00496431" w:rsidP="00AD002C">
            <w:pPr>
              <w:rPr>
                <w:rFonts w:ascii="Arial" w:hAnsi="Arial" w:cs="Arial"/>
                <w:sz w:val="20"/>
                <w:szCs w:val="20"/>
              </w:rPr>
            </w:pPr>
          </w:p>
        </w:tc>
      </w:tr>
      <w:tr w:rsidR="00496431" w14:paraId="16720785" w14:textId="77777777" w:rsidTr="7E3B0FBF">
        <w:tc>
          <w:tcPr>
            <w:tcW w:w="1728" w:type="dxa"/>
          </w:tcPr>
          <w:p w14:paraId="58CAF18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7CA020C7" w14:textId="77777777" w:rsidR="00496431" w:rsidRPr="0059558C" w:rsidRDefault="00496431" w:rsidP="00AD002C">
            <w:pPr>
              <w:rPr>
                <w:rFonts w:ascii="Arial" w:hAnsi="Arial" w:cs="Arial"/>
                <w:sz w:val="20"/>
                <w:szCs w:val="20"/>
              </w:rPr>
            </w:pPr>
          </w:p>
        </w:tc>
        <w:tc>
          <w:tcPr>
            <w:tcW w:w="1980" w:type="dxa"/>
          </w:tcPr>
          <w:p w14:paraId="26166B9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2629" w:type="dxa"/>
          </w:tcPr>
          <w:p w14:paraId="452ACFC8" w14:textId="77777777" w:rsidR="00496431" w:rsidRPr="0059558C" w:rsidRDefault="00496431" w:rsidP="00AD002C">
            <w:pPr>
              <w:rPr>
                <w:rFonts w:ascii="Arial" w:hAnsi="Arial" w:cs="Arial"/>
                <w:sz w:val="20"/>
                <w:szCs w:val="20"/>
              </w:rPr>
            </w:pPr>
          </w:p>
        </w:tc>
      </w:tr>
      <w:tr w:rsidR="00496431" w14:paraId="7F0F5E0D" w14:textId="77777777" w:rsidTr="7E3B0FBF">
        <w:tc>
          <w:tcPr>
            <w:tcW w:w="1728" w:type="dxa"/>
          </w:tcPr>
          <w:p w14:paraId="2F97475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5997CBA3" w14:textId="77777777" w:rsidR="00496431" w:rsidRPr="0059558C" w:rsidRDefault="00496431" w:rsidP="00AD002C">
            <w:pPr>
              <w:rPr>
                <w:rFonts w:ascii="Arial" w:hAnsi="Arial" w:cs="Arial"/>
                <w:sz w:val="20"/>
                <w:szCs w:val="20"/>
              </w:rPr>
            </w:pPr>
          </w:p>
        </w:tc>
        <w:tc>
          <w:tcPr>
            <w:tcW w:w="1980" w:type="dxa"/>
          </w:tcPr>
          <w:p w14:paraId="2F6C048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14:paraId="5DF79B58" w14:textId="77777777" w:rsidR="00496431" w:rsidRPr="0059558C" w:rsidRDefault="00496431" w:rsidP="00AD002C">
            <w:pPr>
              <w:rPr>
                <w:rFonts w:ascii="Arial" w:hAnsi="Arial" w:cs="Arial"/>
                <w:sz w:val="20"/>
                <w:szCs w:val="20"/>
              </w:rPr>
            </w:pPr>
          </w:p>
        </w:tc>
      </w:tr>
    </w:tbl>
    <w:p w14:paraId="0B9805D2"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14:paraId="41F1FC86" w14:textId="77777777" w:rsidTr="7E3B0FBF">
        <w:tc>
          <w:tcPr>
            <w:tcW w:w="2628" w:type="dxa"/>
          </w:tcPr>
          <w:p w14:paraId="62240EB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14:paraId="1C569DD7" w14:textId="26F3F71E" w:rsidR="00496431" w:rsidRPr="0059558C" w:rsidRDefault="0BF9F054" w:rsidP="00AD002C">
            <w:pPr>
              <w:rPr>
                <w:rFonts w:ascii="Arial" w:hAnsi="Arial" w:cs="Arial"/>
                <w:sz w:val="20"/>
                <w:szCs w:val="20"/>
              </w:rPr>
            </w:pPr>
            <w:r w:rsidRPr="0F885C89">
              <w:rPr>
                <w:rFonts w:ascii="Arial" w:hAnsi="Arial" w:cs="Arial"/>
                <w:sz w:val="20"/>
                <w:szCs w:val="20"/>
              </w:rPr>
              <w:t>Hospital</w:t>
            </w:r>
            <w:r w:rsidR="0008287B">
              <w:rPr>
                <w:rFonts w:ascii="Arial" w:hAnsi="Arial" w:cs="Arial"/>
                <w:sz w:val="20"/>
                <w:szCs w:val="20"/>
              </w:rPr>
              <w:t xml:space="preserve"> (EHR FHIR Endpoint)</w:t>
            </w:r>
            <w:r w:rsidR="0008287B">
              <w:rPr>
                <w:rFonts w:ascii="Arial" w:hAnsi="Arial" w:cs="Arial"/>
                <w:sz w:val="20"/>
                <w:szCs w:val="20"/>
              </w:rPr>
              <w:br/>
              <w:t>Measure Calculation Tool</w:t>
            </w:r>
            <w:r w:rsidR="0008287B">
              <w:rPr>
                <w:rFonts w:ascii="Arial" w:hAnsi="Arial" w:cs="Arial"/>
                <w:sz w:val="20"/>
                <w:szCs w:val="20"/>
              </w:rPr>
              <w:br/>
              <w:t>Knowledge Repository</w:t>
            </w:r>
            <w:r w:rsidR="0008287B">
              <w:rPr>
                <w:rFonts w:ascii="Arial" w:hAnsi="Arial" w:cs="Arial"/>
                <w:sz w:val="20"/>
                <w:szCs w:val="20"/>
              </w:rPr>
              <w:br/>
              <w:t>Terminology Service</w:t>
            </w:r>
            <w:r w:rsidR="0008287B">
              <w:rPr>
                <w:rFonts w:ascii="Arial" w:hAnsi="Arial" w:cs="Arial"/>
                <w:sz w:val="20"/>
                <w:szCs w:val="20"/>
              </w:rPr>
              <w:br/>
              <w:t>Receiving System</w:t>
            </w:r>
            <w:r w:rsidR="0008287B">
              <w:rPr>
                <w:rFonts w:ascii="Arial" w:hAnsi="Arial" w:cs="Arial"/>
                <w:sz w:val="20"/>
                <w:szCs w:val="20"/>
              </w:rPr>
              <w:br/>
              <w:t>Reporting Client</w:t>
            </w:r>
          </w:p>
        </w:tc>
      </w:tr>
      <w:tr w:rsidR="00496431" w14:paraId="1763A015" w14:textId="77777777" w:rsidTr="7E3B0FBF">
        <w:tc>
          <w:tcPr>
            <w:tcW w:w="2628" w:type="dxa"/>
          </w:tcPr>
          <w:p w14:paraId="7B717C1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14:paraId="18B6CDEC" w14:textId="12474399" w:rsidR="00496431" w:rsidRPr="0059558C" w:rsidRDefault="2D4FE309" w:rsidP="00AD002C">
            <w:r w:rsidRPr="7E3B0FBF">
              <w:rPr>
                <w:rFonts w:ascii="Arial" w:eastAsia="Arial" w:hAnsi="Arial" w:cs="Arial"/>
                <w:sz w:val="20"/>
                <w:szCs w:val="20"/>
              </w:rPr>
              <w:t xml:space="preserve">This use case describes the way a hospital will submit a FHIR specified hospital level quality measure for all 3 out of the four voluntary reporting periods for CY 2023.  The user </w:t>
            </w:r>
            <w:r w:rsidR="068FEB9F" w:rsidRPr="7E3B0FBF">
              <w:rPr>
                <w:rFonts w:ascii="Arial" w:eastAsia="Arial" w:hAnsi="Arial" w:cs="Arial"/>
                <w:sz w:val="20"/>
                <w:szCs w:val="20"/>
              </w:rPr>
              <w:t>accesses</w:t>
            </w:r>
            <w:r w:rsidRPr="7E3B0FBF">
              <w:rPr>
                <w:rFonts w:ascii="Arial" w:eastAsia="Arial" w:hAnsi="Arial" w:cs="Arial"/>
                <w:sz w:val="20"/>
                <w:szCs w:val="20"/>
              </w:rPr>
              <w:t xml:space="preserve"> the portal with their HARP account</w:t>
            </w:r>
            <w:r w:rsidR="499881AF" w:rsidRPr="7E3B0FBF">
              <w:rPr>
                <w:rFonts w:ascii="Arial" w:eastAsia="Arial" w:hAnsi="Arial" w:cs="Arial"/>
                <w:sz w:val="20"/>
                <w:szCs w:val="20"/>
              </w:rPr>
              <w:t xml:space="preserve">, </w:t>
            </w:r>
            <w:r w:rsidR="0008287B">
              <w:rPr>
                <w:rFonts w:ascii="Arial" w:eastAsia="Arial" w:hAnsi="Arial" w:cs="Arial"/>
                <w:sz w:val="20"/>
                <w:szCs w:val="20"/>
              </w:rPr>
              <w:t xml:space="preserve">selects </w:t>
            </w:r>
            <w:r w:rsidR="499881AF" w:rsidRPr="7E3B0FBF">
              <w:rPr>
                <w:rFonts w:ascii="Arial" w:eastAsia="Arial" w:hAnsi="Arial" w:cs="Arial"/>
                <w:sz w:val="20"/>
                <w:szCs w:val="20"/>
              </w:rPr>
              <w:t xml:space="preserve">all </w:t>
            </w:r>
            <w:r w:rsidR="6DEDEE18" w:rsidRPr="7E3B0FBF">
              <w:rPr>
                <w:rFonts w:ascii="Arial" w:eastAsia="Arial" w:hAnsi="Arial" w:cs="Arial"/>
                <w:sz w:val="20"/>
                <w:szCs w:val="20"/>
              </w:rPr>
              <w:t>facility</w:t>
            </w:r>
            <w:r w:rsidR="5915316F" w:rsidRPr="7E3B0FBF">
              <w:rPr>
                <w:rFonts w:ascii="Arial" w:eastAsia="Arial" w:hAnsi="Arial" w:cs="Arial"/>
                <w:sz w:val="20"/>
                <w:szCs w:val="20"/>
              </w:rPr>
              <w:t xml:space="preserve"> affiliates</w:t>
            </w:r>
            <w:r w:rsidRPr="7E3B0FBF">
              <w:rPr>
                <w:rFonts w:ascii="Arial" w:eastAsia="Arial" w:hAnsi="Arial" w:cs="Arial"/>
                <w:sz w:val="20"/>
                <w:szCs w:val="20"/>
              </w:rPr>
              <w:t>, selects the program (</w:t>
            </w:r>
            <w:r w:rsidR="5A791517" w:rsidRPr="7E3B0FBF">
              <w:rPr>
                <w:rFonts w:ascii="Arial" w:eastAsia="Arial" w:hAnsi="Arial" w:cs="Arial"/>
                <w:sz w:val="20"/>
                <w:szCs w:val="20"/>
              </w:rPr>
              <w:t>I</w:t>
            </w:r>
            <w:r w:rsidRPr="7E3B0FBF">
              <w:rPr>
                <w:rFonts w:ascii="Arial" w:eastAsia="Arial" w:hAnsi="Arial" w:cs="Arial"/>
                <w:sz w:val="20"/>
                <w:szCs w:val="20"/>
              </w:rPr>
              <w:t>QR) and the measure (TBD) and checks the measure requirements, and agrees to begin (</w:t>
            </w:r>
            <w:r w:rsidRPr="7E3B0FBF">
              <w:rPr>
                <w:rFonts w:ascii="Arial" w:eastAsia="Arial" w:hAnsi="Arial" w:cs="Arial"/>
                <w:b/>
                <w:bCs/>
                <w:sz w:val="20"/>
                <w:szCs w:val="20"/>
              </w:rPr>
              <w:t>PUSH</w:t>
            </w:r>
            <w:r w:rsidRPr="7E3B0FBF">
              <w:rPr>
                <w:rFonts w:ascii="Arial" w:eastAsia="Arial" w:hAnsi="Arial" w:cs="Arial"/>
                <w:sz w:val="20"/>
                <w:szCs w:val="20"/>
              </w:rPr>
              <w:t>) the data</w:t>
            </w:r>
          </w:p>
          <w:p w14:paraId="4BB26F46" w14:textId="3EE02E99" w:rsidR="00496431" w:rsidRPr="0059558C" w:rsidRDefault="00496431" w:rsidP="7E3B0FBF">
            <w:pPr>
              <w:rPr>
                <w:rFonts w:ascii="Arial" w:hAnsi="Arial" w:cs="Arial"/>
                <w:sz w:val="20"/>
                <w:szCs w:val="20"/>
              </w:rPr>
            </w:pPr>
          </w:p>
        </w:tc>
      </w:tr>
      <w:tr w:rsidR="00496431" w14:paraId="7A79DB5E" w14:textId="77777777" w:rsidTr="7E3B0FBF">
        <w:tc>
          <w:tcPr>
            <w:tcW w:w="2628" w:type="dxa"/>
          </w:tcPr>
          <w:p w14:paraId="6400FC5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14:paraId="14DCECEC" w14:textId="4DB0DD98" w:rsidR="00496431" w:rsidRPr="0059558C" w:rsidRDefault="0008287B" w:rsidP="00AD002C">
            <w:pPr>
              <w:rPr>
                <w:rFonts w:ascii="Arial" w:hAnsi="Arial" w:cs="Arial"/>
                <w:sz w:val="20"/>
                <w:szCs w:val="20"/>
              </w:rPr>
            </w:pPr>
            <w:r>
              <w:rPr>
                <w:rFonts w:ascii="Arial" w:hAnsi="Arial" w:cs="Arial"/>
                <w:sz w:val="20"/>
                <w:szCs w:val="20"/>
              </w:rPr>
              <w:t>The EHR FHIR Endpoint has been validated (with the Validation Use Case)</w:t>
            </w:r>
            <w:r>
              <w:rPr>
                <w:rFonts w:ascii="Arial" w:hAnsi="Arial" w:cs="Arial"/>
                <w:sz w:val="20"/>
                <w:szCs w:val="20"/>
              </w:rPr>
              <w:br/>
              <w:t>All relevant patient data is available via the EHR FHIR Endpoint</w:t>
            </w:r>
            <w:r>
              <w:rPr>
                <w:rFonts w:ascii="Arial" w:hAnsi="Arial" w:cs="Arial"/>
                <w:sz w:val="20"/>
                <w:szCs w:val="20"/>
              </w:rPr>
              <w:br/>
              <w:t>All facility information is registered and available via Organization/Location resources (TBD: need to identify where this will come from)</w:t>
            </w:r>
            <w:r>
              <w:rPr>
                <w:rFonts w:ascii="Arial" w:hAnsi="Arial" w:cs="Arial"/>
                <w:sz w:val="20"/>
                <w:szCs w:val="20"/>
              </w:rPr>
              <w:br/>
              <w:t>All attributed patient ids are available via a Group resource (TBD: need to identify source for that as well)</w:t>
            </w:r>
            <w:r>
              <w:rPr>
                <w:rFonts w:ascii="Arial" w:hAnsi="Arial" w:cs="Arial"/>
                <w:sz w:val="20"/>
                <w:szCs w:val="20"/>
              </w:rPr>
              <w:br/>
              <w:t>The measure content is available via the KR interface (can be mocked as a pre-packaged bundle)</w:t>
            </w:r>
            <w:r>
              <w:rPr>
                <w:rFonts w:ascii="Arial" w:hAnsi="Arial" w:cs="Arial"/>
                <w:sz w:val="20"/>
                <w:szCs w:val="20"/>
              </w:rPr>
              <w:br/>
              <w:t>The terminology content is available via the TS interface (can be mocked as a pre-packaged bundle)</w:t>
            </w:r>
          </w:p>
        </w:tc>
      </w:tr>
      <w:tr w:rsidR="00496431" w14:paraId="7DBC83D8" w14:textId="77777777" w:rsidTr="7E3B0FBF">
        <w:tc>
          <w:tcPr>
            <w:tcW w:w="2628" w:type="dxa"/>
          </w:tcPr>
          <w:p w14:paraId="2FE1A9D9"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6228" w:type="dxa"/>
          </w:tcPr>
          <w:p w14:paraId="7F3DB7AE" w14:textId="29852366" w:rsidR="00496431" w:rsidRPr="0059558C" w:rsidRDefault="0008287B" w:rsidP="00AD002C">
            <w:pPr>
              <w:rPr>
                <w:rFonts w:ascii="Arial" w:hAnsi="Arial" w:cs="Arial"/>
                <w:sz w:val="20"/>
                <w:szCs w:val="20"/>
              </w:rPr>
            </w:pPr>
            <w:r>
              <w:rPr>
                <w:rFonts w:ascii="Arial" w:hAnsi="Arial" w:cs="Arial"/>
                <w:sz w:val="20"/>
                <w:szCs w:val="20"/>
              </w:rPr>
              <w:t>The relevant patient data from all sites is stored in the “receiving system”</w:t>
            </w:r>
            <w:r>
              <w:rPr>
                <w:rFonts w:ascii="Arial" w:hAnsi="Arial" w:cs="Arial"/>
                <w:sz w:val="20"/>
                <w:szCs w:val="20"/>
              </w:rPr>
              <w:br/>
              <w:t>The MeasureReport calculation produces the expected results from the input data</w:t>
            </w:r>
            <w:r>
              <w:rPr>
                <w:rFonts w:ascii="Arial" w:hAnsi="Arial" w:cs="Arial"/>
                <w:sz w:val="20"/>
                <w:szCs w:val="20"/>
              </w:rPr>
              <w:br/>
              <w:t>The MeasureReport is submitted to the “receiving system”</w:t>
            </w:r>
          </w:p>
        </w:tc>
      </w:tr>
      <w:tr w:rsidR="00496431" w14:paraId="7F045ABB" w14:textId="77777777" w:rsidTr="7E3B0FBF">
        <w:tc>
          <w:tcPr>
            <w:tcW w:w="2628" w:type="dxa"/>
          </w:tcPr>
          <w:p w14:paraId="441AFC9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14:paraId="362A157E" w14:textId="77777777" w:rsidR="00496431" w:rsidRDefault="0008287B" w:rsidP="00AD002C">
            <w:r>
              <w:rPr>
                <w:rFonts w:ascii="Arial" w:hAnsi="Arial" w:cs="Arial"/>
                <w:sz w:val="20"/>
                <w:szCs w:val="20"/>
              </w:rPr>
              <w:t>A user initiates the process via the Reporting Client, selecting the facilities, measure, and reporting period.</w:t>
            </w:r>
            <w:r>
              <w:rPr>
                <w:rFonts w:ascii="Arial" w:hAnsi="Arial" w:cs="Arial"/>
                <w:sz w:val="20"/>
                <w:szCs w:val="20"/>
              </w:rPr>
              <w:br/>
              <w:t>For each measure, the measure calculation tool gathers data requirements and terminology to determine FHIR queries to be executed</w:t>
            </w:r>
            <w:r>
              <w:rPr>
                <w:rFonts w:ascii="Arial" w:hAnsi="Arial" w:cs="Arial"/>
                <w:sz w:val="20"/>
                <w:szCs w:val="20"/>
              </w:rPr>
              <w:br/>
              <w:t>For each facility, the measure calculation tool uses the facilities FHIR endpoint to evaluate the FHIR queries and gather all relevant data</w:t>
            </w:r>
            <w:r>
              <w:rPr>
                <w:rFonts w:ascii="Arial" w:hAnsi="Arial" w:cs="Arial"/>
                <w:sz w:val="20"/>
                <w:szCs w:val="20"/>
              </w:rPr>
              <w:br/>
              <w:t>For all relevant data, the measure calculation tool validates the data conforms to expected profiles</w:t>
            </w:r>
            <w:r>
              <w:rPr>
                <w:rFonts w:ascii="Arial" w:hAnsi="Arial" w:cs="Arial"/>
                <w:sz w:val="20"/>
                <w:szCs w:val="20"/>
              </w:rPr>
              <w:br/>
              <w:t>For all relevant data, the measure calculation tool submits that data to the Receiving System</w:t>
            </w:r>
            <w:r>
              <w:rPr>
                <w:rFonts w:ascii="Arial" w:hAnsi="Arial" w:cs="Arial"/>
                <w:sz w:val="20"/>
                <w:szCs w:val="20"/>
              </w:rPr>
              <w:br/>
            </w:r>
          </w:p>
          <w:p w14:paraId="5A580D55" w14:textId="7994E194" w:rsidR="00733D3B" w:rsidRPr="00733D3B" w:rsidRDefault="00733D3B" w:rsidP="00AD002C">
            <w:r>
              <w:lastRenderedPageBreak/>
              <w:t>The Measure Calculation Tool evaluates the measure using the Receiving System as the data source</w:t>
            </w:r>
            <w:r>
              <w:br/>
              <w:t>The Reporting Client displays the result of the Measure Calculation to the user</w:t>
            </w:r>
            <w:r>
              <w:br/>
              <w:t>The user confirms the results and agrees to submit</w:t>
            </w:r>
            <w:r>
              <w:br/>
            </w:r>
            <w:r>
              <w:t>The Measure Calculation Tool posts the resulting MeasureReport to the Receiving System</w:t>
            </w:r>
          </w:p>
        </w:tc>
      </w:tr>
      <w:tr w:rsidR="00496431" w14:paraId="690777DE" w14:textId="77777777" w:rsidTr="7E3B0FBF">
        <w:tc>
          <w:tcPr>
            <w:tcW w:w="2628" w:type="dxa"/>
          </w:tcPr>
          <w:p w14:paraId="6519A48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lastRenderedPageBreak/>
              <w:t>Alternative Courses:</w:t>
            </w:r>
          </w:p>
        </w:tc>
        <w:tc>
          <w:tcPr>
            <w:tcW w:w="6228" w:type="dxa"/>
          </w:tcPr>
          <w:p w14:paraId="23C8CA59" w14:textId="5444D5FB" w:rsidR="00496431" w:rsidRPr="0059558C" w:rsidRDefault="00733D3B" w:rsidP="00AD002C">
            <w:pPr>
              <w:rPr>
                <w:rFonts w:ascii="Arial" w:hAnsi="Arial" w:cs="Arial"/>
                <w:sz w:val="20"/>
                <w:szCs w:val="20"/>
              </w:rPr>
            </w:pPr>
            <w:r>
              <w:rPr>
                <w:rFonts w:ascii="Arial" w:hAnsi="Arial" w:cs="Arial"/>
                <w:sz w:val="20"/>
                <w:szCs w:val="20"/>
              </w:rPr>
              <w:t>N/A</w:t>
            </w:r>
          </w:p>
        </w:tc>
      </w:tr>
      <w:tr w:rsidR="00496431" w14:paraId="52277F4A" w14:textId="77777777" w:rsidTr="7E3B0FBF">
        <w:tc>
          <w:tcPr>
            <w:tcW w:w="2628" w:type="dxa"/>
          </w:tcPr>
          <w:p w14:paraId="5E8E810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14:paraId="1BF99DCD" w14:textId="33521381" w:rsidR="00496431" w:rsidRPr="0059558C" w:rsidRDefault="00733D3B" w:rsidP="00AD002C">
            <w:pPr>
              <w:rPr>
                <w:rFonts w:ascii="Arial" w:hAnsi="Arial" w:cs="Arial"/>
                <w:sz w:val="20"/>
                <w:szCs w:val="20"/>
              </w:rPr>
            </w:pPr>
            <w:r>
              <w:rPr>
                <w:rFonts w:ascii="Arial" w:hAnsi="Arial" w:cs="Arial"/>
                <w:sz w:val="20"/>
                <w:szCs w:val="20"/>
              </w:rPr>
              <w:t>If the data doesn’t meet reporting requirements, the measure cannot be submitted</w:t>
            </w:r>
            <w:r>
              <w:rPr>
                <w:rFonts w:ascii="Arial" w:hAnsi="Arial" w:cs="Arial"/>
                <w:sz w:val="20"/>
                <w:szCs w:val="20"/>
              </w:rPr>
              <w:br/>
              <w:t>If the data doesn’t conform to appropriate profiles, steps need to be taken to address, report violations as part of the response and require a resubmit</w:t>
            </w:r>
          </w:p>
        </w:tc>
      </w:tr>
      <w:tr w:rsidR="00496431" w14:paraId="53BC9854" w14:textId="77777777" w:rsidTr="7E3B0FBF">
        <w:tc>
          <w:tcPr>
            <w:tcW w:w="2628" w:type="dxa"/>
          </w:tcPr>
          <w:p w14:paraId="504B0E1A"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14:paraId="6A68DB93" w14:textId="39641F76" w:rsidR="00496431" w:rsidRPr="0059558C" w:rsidRDefault="00733D3B" w:rsidP="00AD002C">
            <w:pPr>
              <w:rPr>
                <w:rFonts w:ascii="Arial" w:hAnsi="Arial" w:cs="Arial"/>
                <w:sz w:val="20"/>
                <w:szCs w:val="20"/>
              </w:rPr>
            </w:pPr>
            <w:r>
              <w:rPr>
                <w:rFonts w:ascii="Arial" w:hAnsi="Arial" w:cs="Arial"/>
                <w:sz w:val="20"/>
                <w:szCs w:val="20"/>
              </w:rPr>
              <w:t>N/A</w:t>
            </w:r>
          </w:p>
        </w:tc>
      </w:tr>
      <w:tr w:rsidR="00496431" w14:paraId="0021794C" w14:textId="77777777" w:rsidTr="7E3B0FBF">
        <w:tc>
          <w:tcPr>
            <w:tcW w:w="2628" w:type="dxa"/>
          </w:tcPr>
          <w:p w14:paraId="052CA70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14:paraId="1D0FBF10" w14:textId="6602BD1E" w:rsidR="00496431" w:rsidRPr="0059558C" w:rsidRDefault="00733D3B" w:rsidP="00AD002C">
            <w:pPr>
              <w:rPr>
                <w:rFonts w:ascii="Arial" w:hAnsi="Arial" w:cs="Arial"/>
                <w:sz w:val="20"/>
                <w:szCs w:val="20"/>
              </w:rPr>
            </w:pPr>
            <w:r>
              <w:rPr>
                <w:rFonts w:ascii="Arial" w:hAnsi="Arial" w:cs="Arial"/>
                <w:sz w:val="20"/>
                <w:szCs w:val="20"/>
              </w:rPr>
              <w:t>High</w:t>
            </w:r>
          </w:p>
        </w:tc>
      </w:tr>
      <w:tr w:rsidR="00496431" w14:paraId="64FFFF52" w14:textId="77777777" w:rsidTr="7E3B0FBF">
        <w:tc>
          <w:tcPr>
            <w:tcW w:w="2628" w:type="dxa"/>
          </w:tcPr>
          <w:p w14:paraId="1F36F9B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14:paraId="1B17395A" w14:textId="25F68221" w:rsidR="00496431" w:rsidRPr="0059558C" w:rsidRDefault="47CF5DD8" w:rsidP="00AD002C">
            <w:pPr>
              <w:rPr>
                <w:rFonts w:ascii="Arial" w:hAnsi="Arial" w:cs="Arial"/>
                <w:sz w:val="20"/>
                <w:szCs w:val="20"/>
              </w:rPr>
            </w:pPr>
            <w:r w:rsidRPr="0F885C89">
              <w:rPr>
                <w:rFonts w:ascii="Arial" w:hAnsi="Arial" w:cs="Arial"/>
                <w:sz w:val="20"/>
                <w:szCs w:val="20"/>
              </w:rPr>
              <w:t>Measure will be calculated quarterly</w:t>
            </w:r>
          </w:p>
        </w:tc>
      </w:tr>
      <w:tr w:rsidR="00496431" w14:paraId="2C846C3A" w14:textId="77777777" w:rsidTr="7E3B0FBF">
        <w:tc>
          <w:tcPr>
            <w:tcW w:w="2628" w:type="dxa"/>
          </w:tcPr>
          <w:p w14:paraId="4BF2CD8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14:paraId="3CC35443" w14:textId="77777777" w:rsidR="00496431" w:rsidRPr="0059558C" w:rsidRDefault="00496431" w:rsidP="00AD002C">
            <w:pPr>
              <w:rPr>
                <w:rFonts w:ascii="Arial" w:hAnsi="Arial" w:cs="Arial"/>
                <w:sz w:val="20"/>
                <w:szCs w:val="20"/>
              </w:rPr>
            </w:pPr>
          </w:p>
        </w:tc>
      </w:tr>
      <w:tr w:rsidR="00496431" w14:paraId="5E2A1F85" w14:textId="77777777" w:rsidTr="7E3B0FBF">
        <w:tc>
          <w:tcPr>
            <w:tcW w:w="2628" w:type="dxa"/>
          </w:tcPr>
          <w:p w14:paraId="6F38B76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14:paraId="6DE0A516" w14:textId="77777777" w:rsidR="00496431" w:rsidRPr="0059558C" w:rsidRDefault="00496431" w:rsidP="00AD002C">
            <w:pPr>
              <w:rPr>
                <w:rFonts w:ascii="Arial" w:hAnsi="Arial" w:cs="Arial"/>
                <w:sz w:val="20"/>
                <w:szCs w:val="20"/>
              </w:rPr>
            </w:pPr>
          </w:p>
        </w:tc>
      </w:tr>
      <w:tr w:rsidR="00496431" w14:paraId="493FD72C" w14:textId="77777777" w:rsidTr="7E3B0FBF">
        <w:tc>
          <w:tcPr>
            <w:tcW w:w="2628" w:type="dxa"/>
          </w:tcPr>
          <w:p w14:paraId="11082C2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14:paraId="0191964E" w14:textId="77777777" w:rsidR="00496431" w:rsidRPr="0059558C" w:rsidRDefault="00496431" w:rsidP="00AD002C">
            <w:pPr>
              <w:rPr>
                <w:rFonts w:ascii="Arial" w:hAnsi="Arial" w:cs="Arial"/>
                <w:sz w:val="20"/>
                <w:szCs w:val="20"/>
              </w:rPr>
            </w:pPr>
          </w:p>
        </w:tc>
      </w:tr>
      <w:tr w:rsidR="00496431" w14:paraId="38AA7415" w14:textId="77777777" w:rsidTr="7E3B0FBF">
        <w:tc>
          <w:tcPr>
            <w:tcW w:w="2628" w:type="dxa"/>
          </w:tcPr>
          <w:p w14:paraId="312E8C9A"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14:paraId="61D4B82D" w14:textId="77777777" w:rsidR="00496431" w:rsidRPr="0059558C" w:rsidRDefault="00496431" w:rsidP="00AD002C">
            <w:pPr>
              <w:rPr>
                <w:rFonts w:ascii="Arial" w:hAnsi="Arial" w:cs="Arial"/>
                <w:sz w:val="20"/>
                <w:szCs w:val="20"/>
              </w:rPr>
            </w:pPr>
          </w:p>
        </w:tc>
      </w:tr>
      <w:tr w:rsidR="00496431" w14:paraId="790A3530" w14:textId="77777777" w:rsidTr="7E3B0FBF">
        <w:tc>
          <w:tcPr>
            <w:tcW w:w="8856" w:type="dxa"/>
            <w:gridSpan w:val="2"/>
          </w:tcPr>
          <w:p w14:paraId="7E342C62" w14:textId="77777777" w:rsidR="00496431" w:rsidRPr="0059558C" w:rsidRDefault="00496431" w:rsidP="00AD002C">
            <w:pPr>
              <w:rPr>
                <w:rFonts w:ascii="Arial" w:hAnsi="Arial" w:cs="Arial"/>
                <w:sz w:val="20"/>
                <w:szCs w:val="20"/>
              </w:rPr>
            </w:pPr>
          </w:p>
          <w:p w14:paraId="329794E1" w14:textId="77777777" w:rsidR="00496431" w:rsidRPr="0059558C" w:rsidRDefault="00496431" w:rsidP="00AD002C">
            <w:pPr>
              <w:rPr>
                <w:rFonts w:ascii="Arial" w:hAnsi="Arial" w:cs="Arial"/>
                <w:sz w:val="20"/>
                <w:szCs w:val="20"/>
              </w:rPr>
            </w:pPr>
          </w:p>
          <w:p w14:paraId="7C373727" w14:textId="77777777" w:rsidR="00496431" w:rsidRPr="0059558C" w:rsidRDefault="00496431" w:rsidP="00AD002C">
            <w:pPr>
              <w:rPr>
                <w:rFonts w:ascii="Arial" w:hAnsi="Arial" w:cs="Arial"/>
                <w:sz w:val="20"/>
                <w:szCs w:val="20"/>
              </w:rPr>
            </w:pPr>
          </w:p>
          <w:p w14:paraId="6D4BD4F1" w14:textId="77777777"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11351279" w14:textId="77777777" w:rsidR="00496431" w:rsidRPr="0059558C" w:rsidRDefault="00496431" w:rsidP="00AD002C">
            <w:pPr>
              <w:rPr>
                <w:rFonts w:ascii="Arial" w:hAnsi="Arial" w:cs="Arial"/>
                <w:sz w:val="20"/>
                <w:szCs w:val="20"/>
              </w:rPr>
            </w:pPr>
          </w:p>
          <w:p w14:paraId="3C12553E" w14:textId="77777777" w:rsidR="00496431" w:rsidRPr="0059558C" w:rsidRDefault="00496431" w:rsidP="00AD002C">
            <w:pPr>
              <w:rPr>
                <w:rFonts w:ascii="Arial" w:hAnsi="Arial" w:cs="Arial"/>
                <w:sz w:val="20"/>
                <w:szCs w:val="20"/>
              </w:rPr>
            </w:pPr>
          </w:p>
          <w:p w14:paraId="265D0896" w14:textId="77777777" w:rsidR="00496431" w:rsidRPr="0059558C" w:rsidRDefault="00496431" w:rsidP="00AD002C">
            <w:pPr>
              <w:rPr>
                <w:rFonts w:ascii="Arial" w:hAnsi="Arial" w:cs="Arial"/>
                <w:sz w:val="20"/>
                <w:szCs w:val="20"/>
              </w:rPr>
            </w:pPr>
          </w:p>
          <w:p w14:paraId="5A1F2CE5" w14:textId="77777777" w:rsidR="00496431" w:rsidRPr="0059558C" w:rsidRDefault="00496431" w:rsidP="00AD002C">
            <w:pPr>
              <w:rPr>
                <w:rFonts w:ascii="Arial" w:hAnsi="Arial" w:cs="Arial"/>
                <w:sz w:val="20"/>
                <w:szCs w:val="20"/>
              </w:rPr>
            </w:pPr>
          </w:p>
        </w:tc>
      </w:tr>
    </w:tbl>
    <w:p w14:paraId="17A77723" w14:textId="77777777" w:rsidR="00FD5D71" w:rsidRDefault="00FD5D71" w:rsidP="00921C5C">
      <w:pPr>
        <w:pStyle w:val="InstructionText"/>
        <w:ind w:left="360"/>
        <w:rPr>
          <w:rFonts w:ascii="Arial" w:hAnsi="Arial" w:cs="Arial"/>
          <w:color w:val="0000FF"/>
          <w:sz w:val="20"/>
        </w:rPr>
      </w:pPr>
    </w:p>
    <w:p w14:paraId="0E924792" w14:textId="77777777" w:rsidR="00401045" w:rsidRPr="0059558C" w:rsidRDefault="00401045" w:rsidP="00496431">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14:paraId="1CD054F4" w14:textId="77777777" w:rsidR="00401045" w:rsidRPr="0059558C" w:rsidRDefault="00401045" w:rsidP="00401045">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01045" w:rsidRPr="0059558C" w14:paraId="49A20C97" w14:textId="77777777">
        <w:tc>
          <w:tcPr>
            <w:tcW w:w="1728" w:type="dxa"/>
          </w:tcPr>
          <w:p w14:paraId="7F57CEDB"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66A7ACEE" w14:textId="77777777" w:rsidR="00401045" w:rsidRPr="0059558C" w:rsidRDefault="00401045" w:rsidP="00815379">
            <w:pPr>
              <w:rPr>
                <w:rFonts w:ascii="Arial" w:hAnsi="Arial" w:cs="Arial"/>
                <w:sz w:val="20"/>
                <w:szCs w:val="20"/>
              </w:rPr>
            </w:pPr>
            <w:r w:rsidRPr="0059558C">
              <w:rPr>
                <w:rFonts w:ascii="Arial" w:hAnsi="Arial" w:cs="Arial"/>
                <w:sz w:val="20"/>
                <w:szCs w:val="20"/>
              </w:rPr>
              <w:t>1</w:t>
            </w:r>
          </w:p>
        </w:tc>
      </w:tr>
      <w:tr w:rsidR="00401045" w:rsidRPr="0059558C" w14:paraId="4EEDC65B" w14:textId="77777777">
        <w:tc>
          <w:tcPr>
            <w:tcW w:w="1728" w:type="dxa"/>
          </w:tcPr>
          <w:p w14:paraId="68C9C66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1FCE7867" w14:textId="77777777" w:rsidR="00401045" w:rsidRPr="0059558C" w:rsidRDefault="00401045" w:rsidP="00815379">
            <w:pPr>
              <w:rPr>
                <w:rFonts w:ascii="Arial" w:hAnsi="Arial" w:cs="Arial"/>
                <w:sz w:val="20"/>
                <w:szCs w:val="20"/>
              </w:rPr>
            </w:pPr>
          </w:p>
        </w:tc>
      </w:tr>
      <w:tr w:rsidR="00401045" w:rsidRPr="0059558C" w14:paraId="767623B1" w14:textId="77777777">
        <w:tc>
          <w:tcPr>
            <w:tcW w:w="1728" w:type="dxa"/>
          </w:tcPr>
          <w:p w14:paraId="12DF8114"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Created By:</w:t>
            </w:r>
          </w:p>
        </w:tc>
        <w:tc>
          <w:tcPr>
            <w:tcW w:w="2520" w:type="dxa"/>
          </w:tcPr>
          <w:p w14:paraId="2367A4F3" w14:textId="77777777" w:rsidR="00401045" w:rsidRPr="0059558C" w:rsidRDefault="00401045" w:rsidP="00815379">
            <w:pPr>
              <w:rPr>
                <w:rFonts w:ascii="Arial" w:hAnsi="Arial" w:cs="Arial"/>
                <w:sz w:val="20"/>
                <w:szCs w:val="20"/>
              </w:rPr>
            </w:pPr>
            <w:r w:rsidRPr="0059558C">
              <w:rPr>
                <w:rFonts w:ascii="Arial" w:hAnsi="Arial" w:cs="Arial"/>
                <w:sz w:val="20"/>
                <w:szCs w:val="20"/>
              </w:rPr>
              <w:t>Dan Sward</w:t>
            </w:r>
          </w:p>
        </w:tc>
        <w:tc>
          <w:tcPr>
            <w:tcW w:w="1980" w:type="dxa"/>
          </w:tcPr>
          <w:p w14:paraId="5A2FB91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Last Updated By:</w:t>
            </w:r>
          </w:p>
        </w:tc>
        <w:tc>
          <w:tcPr>
            <w:tcW w:w="2629" w:type="dxa"/>
          </w:tcPr>
          <w:p w14:paraId="73DCBE1C" w14:textId="77777777" w:rsidR="00401045" w:rsidRPr="0059558C" w:rsidRDefault="00401045" w:rsidP="00815379">
            <w:pPr>
              <w:rPr>
                <w:rFonts w:ascii="Arial" w:hAnsi="Arial" w:cs="Arial"/>
                <w:sz w:val="20"/>
                <w:szCs w:val="20"/>
              </w:rPr>
            </w:pPr>
          </w:p>
        </w:tc>
      </w:tr>
      <w:tr w:rsidR="00401045" w:rsidRPr="0059558C" w14:paraId="0721AB47" w14:textId="77777777">
        <w:tc>
          <w:tcPr>
            <w:tcW w:w="1728" w:type="dxa"/>
          </w:tcPr>
          <w:p w14:paraId="2D44305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Created:</w:t>
            </w:r>
          </w:p>
        </w:tc>
        <w:tc>
          <w:tcPr>
            <w:tcW w:w="2520" w:type="dxa"/>
          </w:tcPr>
          <w:p w14:paraId="2BFE665F" w14:textId="77777777" w:rsidR="00401045" w:rsidRPr="0059558C" w:rsidRDefault="00401045" w:rsidP="00815379">
            <w:pPr>
              <w:rPr>
                <w:rFonts w:ascii="Arial" w:hAnsi="Arial" w:cs="Arial"/>
                <w:sz w:val="20"/>
                <w:szCs w:val="20"/>
              </w:rPr>
            </w:pPr>
            <w:r w:rsidRPr="0059558C">
              <w:rPr>
                <w:rFonts w:ascii="Arial" w:hAnsi="Arial" w:cs="Arial"/>
                <w:sz w:val="20"/>
                <w:szCs w:val="20"/>
              </w:rPr>
              <w:t>4/19/09</w:t>
            </w:r>
          </w:p>
        </w:tc>
        <w:tc>
          <w:tcPr>
            <w:tcW w:w="1980" w:type="dxa"/>
          </w:tcPr>
          <w:p w14:paraId="59AA2746"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Last Updated:</w:t>
            </w:r>
          </w:p>
        </w:tc>
        <w:tc>
          <w:tcPr>
            <w:tcW w:w="2629" w:type="dxa"/>
          </w:tcPr>
          <w:p w14:paraId="6FB17D52" w14:textId="77777777" w:rsidR="00401045" w:rsidRPr="0059558C" w:rsidRDefault="00401045" w:rsidP="00815379">
            <w:pPr>
              <w:rPr>
                <w:rFonts w:ascii="Arial" w:hAnsi="Arial" w:cs="Arial"/>
                <w:sz w:val="20"/>
                <w:szCs w:val="20"/>
              </w:rPr>
            </w:pPr>
          </w:p>
        </w:tc>
      </w:tr>
    </w:tbl>
    <w:p w14:paraId="31B47944" w14:textId="77777777" w:rsidR="00401045" w:rsidRPr="0059558C" w:rsidRDefault="00401045" w:rsidP="00401045">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01045" w:rsidRPr="0059558C" w14:paraId="05E4FB23" w14:textId="77777777" w:rsidTr="0F885C89">
        <w:tc>
          <w:tcPr>
            <w:tcW w:w="2628" w:type="dxa"/>
          </w:tcPr>
          <w:p w14:paraId="739D0190"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Actors:</w:t>
            </w:r>
          </w:p>
        </w:tc>
        <w:tc>
          <w:tcPr>
            <w:tcW w:w="6228" w:type="dxa"/>
          </w:tcPr>
          <w:p w14:paraId="6951E5AD" w14:textId="77777777" w:rsidR="00401045" w:rsidRPr="0059558C" w:rsidRDefault="00401045" w:rsidP="00815379">
            <w:pPr>
              <w:rPr>
                <w:rFonts w:ascii="Arial" w:hAnsi="Arial" w:cs="Arial"/>
                <w:sz w:val="20"/>
                <w:szCs w:val="20"/>
              </w:rPr>
            </w:pPr>
            <w:r w:rsidRPr="0059558C">
              <w:rPr>
                <w:rFonts w:ascii="Arial" w:hAnsi="Arial" w:cs="Arial"/>
                <w:sz w:val="20"/>
                <w:szCs w:val="20"/>
              </w:rPr>
              <w:t>User</w:t>
            </w:r>
          </w:p>
        </w:tc>
      </w:tr>
      <w:tr w:rsidR="00401045" w:rsidRPr="0059558C" w14:paraId="52EDFB5D" w14:textId="77777777" w:rsidTr="0F885C89">
        <w:tc>
          <w:tcPr>
            <w:tcW w:w="2628" w:type="dxa"/>
          </w:tcPr>
          <w:p w14:paraId="3C8326A9"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Description:</w:t>
            </w:r>
          </w:p>
        </w:tc>
        <w:tc>
          <w:tcPr>
            <w:tcW w:w="6228" w:type="dxa"/>
          </w:tcPr>
          <w:p w14:paraId="0E6EFD09" w14:textId="77777777" w:rsidR="00401045" w:rsidRPr="0059558C" w:rsidRDefault="00401045" w:rsidP="00815379">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401045" w14:paraId="5498BF8A" w14:textId="77777777" w:rsidTr="0F885C89">
        <w:tc>
          <w:tcPr>
            <w:tcW w:w="2628" w:type="dxa"/>
          </w:tcPr>
          <w:p w14:paraId="0ED1085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Preconditions:</w:t>
            </w:r>
          </w:p>
        </w:tc>
        <w:tc>
          <w:tcPr>
            <w:tcW w:w="6228" w:type="dxa"/>
          </w:tcPr>
          <w:p w14:paraId="043A88A4" w14:textId="77777777" w:rsidR="00401045" w:rsidRPr="0059558C" w:rsidRDefault="00401045" w:rsidP="00815379">
            <w:pPr>
              <w:rPr>
                <w:rFonts w:ascii="Arial" w:hAnsi="Arial" w:cs="Arial"/>
                <w:sz w:val="20"/>
                <w:szCs w:val="20"/>
              </w:rPr>
            </w:pPr>
            <w:r w:rsidRPr="0059558C">
              <w:rPr>
                <w:rFonts w:ascii="Arial" w:hAnsi="Arial" w:cs="Arial"/>
                <w:sz w:val="20"/>
                <w:szCs w:val="20"/>
              </w:rPr>
              <w:t>Web browser opened, and interactive campus map URL accessed.</w:t>
            </w:r>
          </w:p>
        </w:tc>
      </w:tr>
      <w:tr w:rsidR="00401045" w14:paraId="0C0A837D" w14:textId="77777777" w:rsidTr="0F885C89">
        <w:tc>
          <w:tcPr>
            <w:tcW w:w="2628" w:type="dxa"/>
          </w:tcPr>
          <w:p w14:paraId="02F8E14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Postconditions:</w:t>
            </w:r>
          </w:p>
        </w:tc>
        <w:tc>
          <w:tcPr>
            <w:tcW w:w="6228" w:type="dxa"/>
          </w:tcPr>
          <w:p w14:paraId="20E854D0" w14:textId="77777777" w:rsidR="00401045" w:rsidRPr="0059558C" w:rsidRDefault="00401045" w:rsidP="00815379">
            <w:pPr>
              <w:rPr>
                <w:rFonts w:ascii="Arial" w:hAnsi="Arial" w:cs="Arial"/>
                <w:sz w:val="20"/>
                <w:szCs w:val="20"/>
              </w:rPr>
            </w:pPr>
            <w:r w:rsidRPr="0059558C">
              <w:rPr>
                <w:rFonts w:ascii="Arial" w:hAnsi="Arial" w:cs="Arial"/>
                <w:sz w:val="20"/>
                <w:szCs w:val="20"/>
              </w:rPr>
              <w:t>User navigates from interactive campus map web site.</w:t>
            </w:r>
          </w:p>
        </w:tc>
      </w:tr>
      <w:tr w:rsidR="00401045" w14:paraId="665A6E08" w14:textId="77777777" w:rsidTr="0F885C89">
        <w:tc>
          <w:tcPr>
            <w:tcW w:w="2628" w:type="dxa"/>
          </w:tcPr>
          <w:p w14:paraId="0A630750"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Normal Course:</w:t>
            </w:r>
          </w:p>
        </w:tc>
        <w:tc>
          <w:tcPr>
            <w:tcW w:w="6228" w:type="dxa"/>
          </w:tcPr>
          <w:p w14:paraId="141C44AF"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Open browser</w:t>
            </w:r>
          </w:p>
          <w:p w14:paraId="1B839F08"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Navigate to campus map URL</w:t>
            </w:r>
          </w:p>
          <w:p w14:paraId="2378A4E3"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Interact with the campus map using available functionality</w:t>
            </w:r>
          </w:p>
        </w:tc>
      </w:tr>
      <w:tr w:rsidR="00401045" w14:paraId="218A8B91" w14:textId="77777777" w:rsidTr="0F885C89">
        <w:tc>
          <w:tcPr>
            <w:tcW w:w="2628" w:type="dxa"/>
          </w:tcPr>
          <w:p w14:paraId="363C136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Alternative Courses:</w:t>
            </w:r>
          </w:p>
        </w:tc>
        <w:tc>
          <w:tcPr>
            <w:tcW w:w="6228" w:type="dxa"/>
          </w:tcPr>
          <w:p w14:paraId="39C04E59"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4A6EC90F" w14:textId="77777777" w:rsidTr="0F885C89">
        <w:tc>
          <w:tcPr>
            <w:tcW w:w="2628" w:type="dxa"/>
          </w:tcPr>
          <w:p w14:paraId="5B190E5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Exceptions:</w:t>
            </w:r>
          </w:p>
        </w:tc>
        <w:tc>
          <w:tcPr>
            <w:tcW w:w="6228" w:type="dxa"/>
          </w:tcPr>
          <w:p w14:paraId="6B48298C"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620FEDA9" w14:textId="77777777" w:rsidTr="0F885C89">
        <w:tc>
          <w:tcPr>
            <w:tcW w:w="2628" w:type="dxa"/>
          </w:tcPr>
          <w:p w14:paraId="17241F3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Includes:</w:t>
            </w:r>
          </w:p>
        </w:tc>
        <w:tc>
          <w:tcPr>
            <w:tcW w:w="6228" w:type="dxa"/>
          </w:tcPr>
          <w:p w14:paraId="5FCD4D00" w14:textId="77777777" w:rsidR="00401045" w:rsidRPr="0059558C" w:rsidRDefault="00401045" w:rsidP="00815379">
            <w:pPr>
              <w:rPr>
                <w:rFonts w:ascii="Arial" w:hAnsi="Arial" w:cs="Arial"/>
                <w:sz w:val="20"/>
                <w:szCs w:val="20"/>
              </w:rPr>
            </w:pPr>
          </w:p>
        </w:tc>
      </w:tr>
      <w:tr w:rsidR="00401045" w14:paraId="15217A65" w14:textId="77777777" w:rsidTr="0F885C89">
        <w:tc>
          <w:tcPr>
            <w:tcW w:w="2628" w:type="dxa"/>
          </w:tcPr>
          <w:p w14:paraId="181D657B"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Priority:</w:t>
            </w:r>
          </w:p>
        </w:tc>
        <w:tc>
          <w:tcPr>
            <w:tcW w:w="6228" w:type="dxa"/>
          </w:tcPr>
          <w:p w14:paraId="3ACAE78A" w14:textId="77777777" w:rsidR="00401045" w:rsidRPr="0059558C" w:rsidRDefault="00401045" w:rsidP="00815379">
            <w:pPr>
              <w:rPr>
                <w:rFonts w:ascii="Arial" w:hAnsi="Arial" w:cs="Arial"/>
                <w:sz w:val="20"/>
                <w:szCs w:val="20"/>
              </w:rPr>
            </w:pPr>
            <w:r w:rsidRPr="0059558C">
              <w:rPr>
                <w:rFonts w:ascii="Arial" w:hAnsi="Arial" w:cs="Arial"/>
                <w:sz w:val="20"/>
                <w:szCs w:val="20"/>
              </w:rPr>
              <w:t>High</w:t>
            </w:r>
          </w:p>
        </w:tc>
      </w:tr>
      <w:tr w:rsidR="00401045" w14:paraId="1765068A" w14:textId="77777777" w:rsidTr="0F885C89">
        <w:tc>
          <w:tcPr>
            <w:tcW w:w="2628" w:type="dxa"/>
          </w:tcPr>
          <w:p w14:paraId="40611F53"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Frequency of Use:</w:t>
            </w:r>
          </w:p>
        </w:tc>
        <w:tc>
          <w:tcPr>
            <w:tcW w:w="6228" w:type="dxa"/>
          </w:tcPr>
          <w:p w14:paraId="68FB9A8D" w14:textId="77777777" w:rsidR="00401045" w:rsidRPr="0059558C" w:rsidRDefault="00401045" w:rsidP="00815379">
            <w:pPr>
              <w:rPr>
                <w:rFonts w:ascii="Arial" w:hAnsi="Arial" w:cs="Arial"/>
                <w:sz w:val="20"/>
                <w:szCs w:val="20"/>
              </w:rPr>
            </w:pPr>
            <w:r w:rsidRPr="0059558C">
              <w:rPr>
                <w:rFonts w:ascii="Arial" w:hAnsi="Arial" w:cs="Arial"/>
                <w:sz w:val="20"/>
                <w:szCs w:val="20"/>
              </w:rPr>
              <w:t>Once per visit.</w:t>
            </w:r>
          </w:p>
        </w:tc>
      </w:tr>
      <w:tr w:rsidR="00401045" w14:paraId="29E4E1DB" w14:textId="77777777" w:rsidTr="0F885C89">
        <w:tc>
          <w:tcPr>
            <w:tcW w:w="2628" w:type="dxa"/>
          </w:tcPr>
          <w:p w14:paraId="19B8A484"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Business Rules</w:t>
            </w:r>
          </w:p>
        </w:tc>
        <w:tc>
          <w:tcPr>
            <w:tcW w:w="6228" w:type="dxa"/>
          </w:tcPr>
          <w:p w14:paraId="5B8C2143" w14:textId="77777777" w:rsidR="00401045" w:rsidRPr="0059558C" w:rsidRDefault="00401045" w:rsidP="00815379">
            <w:pPr>
              <w:rPr>
                <w:rFonts w:ascii="Arial" w:hAnsi="Arial" w:cs="Arial"/>
                <w:sz w:val="20"/>
                <w:szCs w:val="20"/>
              </w:rPr>
            </w:pPr>
            <w:r w:rsidRPr="0059558C">
              <w:rPr>
                <w:rFonts w:ascii="Arial" w:hAnsi="Arial" w:cs="Arial"/>
                <w:sz w:val="20"/>
                <w:szCs w:val="20"/>
              </w:rPr>
              <w:t>TBD…</w:t>
            </w:r>
          </w:p>
        </w:tc>
      </w:tr>
      <w:tr w:rsidR="00401045" w14:paraId="21099105" w14:textId="77777777" w:rsidTr="0F885C89">
        <w:tc>
          <w:tcPr>
            <w:tcW w:w="2628" w:type="dxa"/>
          </w:tcPr>
          <w:p w14:paraId="4CB9523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Special Requirements:</w:t>
            </w:r>
          </w:p>
        </w:tc>
        <w:tc>
          <w:tcPr>
            <w:tcW w:w="6228" w:type="dxa"/>
          </w:tcPr>
          <w:p w14:paraId="7C940901" w14:textId="77777777" w:rsidR="00401045" w:rsidRPr="0059558C" w:rsidRDefault="00401045" w:rsidP="00815379">
            <w:pPr>
              <w:numPr>
                <w:ilvl w:val="0"/>
                <w:numId w:val="50"/>
              </w:numPr>
              <w:rPr>
                <w:rFonts w:ascii="Arial" w:hAnsi="Arial" w:cs="Arial"/>
                <w:sz w:val="20"/>
                <w:szCs w:val="20"/>
              </w:rPr>
            </w:pPr>
            <w:r w:rsidRPr="0059558C">
              <w:rPr>
                <w:rFonts w:ascii="Arial" w:hAnsi="Arial" w:cs="Arial"/>
                <w:sz w:val="20"/>
                <w:szCs w:val="20"/>
              </w:rPr>
              <w:t>24/7 access</w:t>
            </w:r>
          </w:p>
          <w:p w14:paraId="562A6353" w14:textId="77777777" w:rsidR="00401045" w:rsidRPr="0059558C" w:rsidRDefault="00401045" w:rsidP="00815379">
            <w:pPr>
              <w:numPr>
                <w:ilvl w:val="0"/>
                <w:numId w:val="50"/>
              </w:numPr>
              <w:rPr>
                <w:rFonts w:ascii="Arial" w:hAnsi="Arial" w:cs="Arial"/>
                <w:sz w:val="20"/>
                <w:szCs w:val="20"/>
              </w:rPr>
            </w:pPr>
            <w:r w:rsidRPr="0059558C">
              <w:rPr>
                <w:rFonts w:ascii="Arial" w:hAnsi="Arial" w:cs="Arial"/>
                <w:sz w:val="20"/>
                <w:szCs w:val="20"/>
              </w:rPr>
              <w:lastRenderedPageBreak/>
              <w:t>Response times comparable to common web mapping solutions (e.g. Google Maps)</w:t>
            </w:r>
          </w:p>
          <w:p w14:paraId="333139A6" w14:textId="77777777" w:rsidR="00401045" w:rsidRPr="0059558C" w:rsidRDefault="00401045" w:rsidP="00815379">
            <w:pPr>
              <w:numPr>
                <w:ilvl w:val="0"/>
                <w:numId w:val="50"/>
              </w:numPr>
              <w:rPr>
                <w:rFonts w:ascii="Arial" w:hAnsi="Arial" w:cs="Arial"/>
                <w:sz w:val="20"/>
                <w:szCs w:val="20"/>
              </w:rPr>
            </w:pPr>
            <w:r w:rsidRPr="0059558C">
              <w:rPr>
                <w:rFonts w:ascii="Arial" w:hAnsi="Arial" w:cs="Arial"/>
                <w:sz w:val="20"/>
                <w:szCs w:val="20"/>
              </w:rPr>
              <w:t>U of M accessibility requirements</w:t>
            </w:r>
          </w:p>
          <w:p w14:paraId="027D6EA0" w14:textId="77777777" w:rsidR="00401045" w:rsidRPr="0059558C" w:rsidRDefault="00401045" w:rsidP="00815379">
            <w:pPr>
              <w:numPr>
                <w:ilvl w:val="0"/>
                <w:numId w:val="50"/>
              </w:numPr>
              <w:rPr>
                <w:rFonts w:ascii="Arial" w:hAnsi="Arial" w:cs="Arial"/>
                <w:sz w:val="20"/>
                <w:szCs w:val="20"/>
              </w:rPr>
            </w:pPr>
            <w:r w:rsidRPr="0059558C">
              <w:rPr>
                <w:rFonts w:ascii="Arial" w:hAnsi="Arial" w:cs="Arial"/>
                <w:sz w:val="20"/>
                <w:szCs w:val="20"/>
              </w:rPr>
              <w:t>U of M eCommunications requirements</w:t>
            </w:r>
          </w:p>
        </w:tc>
      </w:tr>
      <w:tr w:rsidR="00401045" w14:paraId="64A0839E" w14:textId="77777777" w:rsidTr="0F885C89">
        <w:tc>
          <w:tcPr>
            <w:tcW w:w="2628" w:type="dxa"/>
          </w:tcPr>
          <w:p w14:paraId="070D3CB2"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Assumptions:</w:t>
            </w:r>
          </w:p>
        </w:tc>
        <w:tc>
          <w:tcPr>
            <w:tcW w:w="6228" w:type="dxa"/>
          </w:tcPr>
          <w:p w14:paraId="21DE34E9" w14:textId="77777777" w:rsidR="00401045" w:rsidRPr="0059558C" w:rsidRDefault="00401045" w:rsidP="00815379">
            <w:pPr>
              <w:rPr>
                <w:rFonts w:ascii="Arial" w:hAnsi="Arial" w:cs="Arial"/>
                <w:sz w:val="20"/>
                <w:szCs w:val="20"/>
              </w:rPr>
            </w:pPr>
          </w:p>
        </w:tc>
      </w:tr>
      <w:tr w:rsidR="00401045" w14:paraId="287B4256" w14:textId="77777777" w:rsidTr="0F885C89">
        <w:tc>
          <w:tcPr>
            <w:tcW w:w="2628" w:type="dxa"/>
          </w:tcPr>
          <w:p w14:paraId="7CE62E5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Notes and Issues:</w:t>
            </w:r>
          </w:p>
        </w:tc>
        <w:tc>
          <w:tcPr>
            <w:tcW w:w="6228" w:type="dxa"/>
          </w:tcPr>
          <w:p w14:paraId="258CE007" w14:textId="77777777" w:rsidR="00401045" w:rsidRPr="0059558C" w:rsidRDefault="00401045" w:rsidP="00815379">
            <w:pPr>
              <w:rPr>
                <w:rFonts w:ascii="Arial" w:hAnsi="Arial" w:cs="Arial"/>
                <w:sz w:val="20"/>
                <w:szCs w:val="20"/>
              </w:rPr>
            </w:pPr>
          </w:p>
        </w:tc>
      </w:tr>
      <w:tr w:rsidR="00401045" w14:paraId="583F4090" w14:textId="77777777" w:rsidTr="0F885C89">
        <w:tc>
          <w:tcPr>
            <w:tcW w:w="2628" w:type="dxa"/>
          </w:tcPr>
          <w:p w14:paraId="1BACB642"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Graphic</w:t>
            </w:r>
          </w:p>
        </w:tc>
        <w:tc>
          <w:tcPr>
            <w:tcW w:w="6228" w:type="dxa"/>
          </w:tcPr>
          <w:p w14:paraId="4BD8D3B9" w14:textId="1656B79D" w:rsidR="00401045" w:rsidRPr="0059558C" w:rsidRDefault="00000000" w:rsidP="00815379">
            <w:pPr>
              <w:rPr>
                <w:rFonts w:ascii="Arial" w:hAnsi="Arial" w:cs="Arial"/>
                <w:sz w:val="20"/>
                <w:szCs w:val="20"/>
              </w:rPr>
            </w:pPr>
            <w:r w:rsidRPr="006B45E0">
              <w:rPr>
                <w:noProof/>
              </w:rPr>
              <w:pict w14:anchorId="39629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8684823" o:spid="_x0000_i1028" type="#_x0000_t75" alt="Title: UseCase1" style="width:261pt;height:306pt;visibility:visib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">
                  <v:imagedata r:id="rId15" o:title="" cropbottom="-10f"/>
                  <o:lock v:ext="edit" aspectratio="f"/>
                </v:shape>
              </w:pict>
            </w:r>
          </w:p>
        </w:tc>
      </w:tr>
    </w:tbl>
    <w:p w14:paraId="0D9CC4C9" w14:textId="77777777" w:rsidR="00401045" w:rsidRDefault="00401045" w:rsidP="00401045">
      <w:pPr>
        <w:pStyle w:val="InstructionText"/>
        <w:ind w:left="360"/>
        <w:rPr>
          <w:rFonts w:ascii="Arial" w:hAnsi="Arial" w:cs="Arial"/>
          <w:color w:val="0000FF"/>
          <w:sz w:val="20"/>
        </w:rPr>
      </w:pPr>
    </w:p>
    <w:p w14:paraId="5235F8C8" w14:textId="77777777" w:rsidR="00A56BDF" w:rsidRPr="00496431" w:rsidRDefault="00A56BDF" w:rsidP="00496431">
      <w:pPr>
        <w:ind w:left="360"/>
        <w:rPr>
          <w:rFonts w:ascii="Arial" w:hAnsi="Arial" w:cs="Arial"/>
          <w:sz w:val="20"/>
          <w:szCs w:val="20"/>
        </w:rPr>
      </w:pPr>
    </w:p>
    <w:p w14:paraId="7B95FF79" w14:textId="77777777" w:rsidR="0009462A" w:rsidRPr="00DC5CCD" w:rsidRDefault="004C2F56" w:rsidP="00DC5CCD">
      <w:pPr>
        <w:pStyle w:val="PSOTOC"/>
      </w:pPr>
      <w:r w:rsidRPr="00677786">
        <w:rPr>
          <w:sz w:val="28"/>
        </w:rPr>
        <w:t xml:space="preserve"> </w:t>
      </w:r>
      <w:r w:rsidR="00401045">
        <w:rPr>
          <w:sz w:val="28"/>
        </w:rPr>
        <w:br w:type="page"/>
      </w:r>
      <w:bookmarkStart w:id="36" w:name="_Toc343519686"/>
      <w:bookmarkStart w:id="37" w:name="_Toc343520629"/>
      <w:r w:rsidR="009A23A7" w:rsidRPr="00DC5CCD">
        <w:lastRenderedPageBreak/>
        <w:t>Business Requirements</w:t>
      </w:r>
      <w:bookmarkEnd w:id="36"/>
      <w:bookmarkEnd w:id="37"/>
    </w:p>
    <w:p w14:paraId="4476B799" w14:textId="77777777" w:rsidR="00DC5CCD" w:rsidRDefault="00DC5CCD" w:rsidP="00F101BB">
      <w:pPr>
        <w:ind w:left="360" w:hanging="360"/>
        <w:rPr>
          <w:rFonts w:ascii="Arial" w:hAnsi="Arial" w:cs="Arial"/>
          <w:sz w:val="20"/>
          <w:szCs w:val="20"/>
        </w:rPr>
      </w:pPr>
    </w:p>
    <w:p w14:paraId="196E3F20" w14:textId="77777777" w:rsidR="00523A2D" w:rsidRPr="0059558C" w:rsidRDefault="00523A2D" w:rsidP="00F101BB">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r w:rsidR="00F8797B">
        <w:rPr>
          <w:rFonts w:ascii="Arial" w:hAnsi="Arial" w:cs="Arial"/>
          <w:sz w:val="20"/>
          <w:szCs w:val="20"/>
        </w:rPr>
        <w:t xml:space="preserve"> Please use the existing template to document </w:t>
      </w:r>
    </w:p>
    <w:p w14:paraId="35788099" w14:textId="77777777" w:rsidR="00987FB0" w:rsidRPr="00E51B57" w:rsidRDefault="00987FB0" w:rsidP="00987FB0"/>
    <w:tbl>
      <w:tblPr>
        <w:tblW w:w="1018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
      <w:tblGrid>
        <w:gridCol w:w="468"/>
        <w:gridCol w:w="540"/>
        <w:gridCol w:w="720"/>
        <w:gridCol w:w="3600"/>
        <w:gridCol w:w="1080"/>
        <w:gridCol w:w="360"/>
        <w:gridCol w:w="360"/>
        <w:gridCol w:w="360"/>
        <w:gridCol w:w="360"/>
        <w:gridCol w:w="2340"/>
      </w:tblGrid>
      <w:tr w:rsidR="00987FB0" w:rsidRPr="00243DED" w14:paraId="72951F78" w14:textId="77777777" w:rsidTr="00243DED">
        <w:trPr>
          <w:trHeight w:val="1134"/>
        </w:trPr>
        <w:tc>
          <w:tcPr>
            <w:tcW w:w="468"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6AEA3C7B" w14:textId="77777777" w:rsidR="00987FB0" w:rsidRPr="00243DED" w:rsidRDefault="00987FB0" w:rsidP="00243DED">
            <w:pPr>
              <w:spacing w:before="100" w:beforeAutospacing="1" w:after="120"/>
              <w:jc w:val="center"/>
              <w:rPr>
                <w:rFonts w:ascii="Arial" w:hAnsi="Arial" w:cs="Arial"/>
                <w:b/>
                <w:bCs/>
                <w:sz w:val="16"/>
                <w:szCs w:val="16"/>
              </w:rPr>
            </w:pPr>
            <w:r w:rsidRPr="00243DED">
              <w:rPr>
                <w:rFonts w:ascii="Arial" w:hAnsi="Arial" w:cs="Arial"/>
                <w:bCs/>
                <w:sz w:val="16"/>
                <w:szCs w:val="16"/>
              </w:rPr>
              <w:t>Requirement Type</w:t>
            </w:r>
          </w:p>
        </w:tc>
        <w:tc>
          <w:tcPr>
            <w:tcW w:w="54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371F1ECA" w14:textId="77777777" w:rsidR="00987FB0" w:rsidRPr="00243DED" w:rsidRDefault="00987FB0" w:rsidP="00243DED">
            <w:pPr>
              <w:jc w:val="center"/>
              <w:rPr>
                <w:rFonts w:ascii="Arial" w:hAnsi="Arial" w:cs="Arial"/>
                <w:bCs/>
                <w:sz w:val="16"/>
                <w:szCs w:val="16"/>
              </w:rPr>
            </w:pPr>
            <w:r w:rsidRPr="00243DED">
              <w:rPr>
                <w:rFonts w:ascii="Arial" w:hAnsi="Arial" w:cs="Arial"/>
                <w:bCs/>
                <w:sz w:val="16"/>
                <w:szCs w:val="16"/>
              </w:rPr>
              <w:t>ID – Prefix</w:t>
            </w:r>
            <w:r w:rsidR="00BB0B12" w:rsidRPr="00243DED">
              <w:rPr>
                <w:rFonts w:ascii="Arial" w:hAnsi="Arial" w:cs="Arial"/>
                <w:bCs/>
                <w:sz w:val="16"/>
                <w:szCs w:val="16"/>
              </w:rPr>
              <w:t xml:space="preserve"> ??</w:t>
            </w:r>
          </w:p>
        </w:tc>
        <w:tc>
          <w:tcPr>
            <w:tcW w:w="72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3FECF8A2" w14:textId="77777777" w:rsidR="00987FB0" w:rsidRPr="00243DED" w:rsidRDefault="00987FB0" w:rsidP="00243DED">
            <w:pPr>
              <w:ind w:left="113" w:right="113"/>
              <w:jc w:val="center"/>
              <w:rPr>
                <w:rFonts w:ascii="Arial" w:hAnsi="Arial" w:cs="Arial"/>
                <w:bCs/>
                <w:sz w:val="16"/>
                <w:szCs w:val="16"/>
              </w:rPr>
            </w:pPr>
          </w:p>
          <w:p w14:paraId="010B431C" w14:textId="77777777" w:rsidR="00987FB0" w:rsidRPr="00243DED" w:rsidRDefault="00987FB0" w:rsidP="00243DED">
            <w:pPr>
              <w:ind w:left="113" w:right="113"/>
              <w:jc w:val="center"/>
              <w:rPr>
                <w:rFonts w:ascii="Arial" w:hAnsi="Arial" w:cs="Arial"/>
                <w:bCs/>
                <w:sz w:val="16"/>
                <w:szCs w:val="16"/>
              </w:rPr>
            </w:pPr>
            <w:r w:rsidRPr="00243DED">
              <w:rPr>
                <w:rFonts w:ascii="Arial" w:hAnsi="Arial" w:cs="Arial"/>
                <w:bCs/>
                <w:sz w:val="16"/>
                <w:szCs w:val="16"/>
              </w:rPr>
              <w:t>ID – Number</w:t>
            </w:r>
          </w:p>
          <w:p w14:paraId="281A3E00" w14:textId="77777777" w:rsidR="00987FB0" w:rsidRPr="00243DED" w:rsidRDefault="00987FB0" w:rsidP="00243DED">
            <w:pPr>
              <w:jc w:val="center"/>
              <w:rPr>
                <w:rFonts w:ascii="Arial" w:hAnsi="Arial" w:cs="Arial"/>
                <w:bCs/>
                <w:sz w:val="16"/>
                <w:szCs w:val="16"/>
              </w:rPr>
            </w:pPr>
          </w:p>
        </w:tc>
        <w:tc>
          <w:tcPr>
            <w:tcW w:w="3600" w:type="dxa"/>
            <w:tcBorders>
              <w:top w:val="single" w:sz="8" w:space="0" w:color="8064A2"/>
              <w:left w:val="single" w:sz="8" w:space="0" w:color="8064A2"/>
              <w:bottom w:val="single" w:sz="18" w:space="0" w:color="8064A2"/>
              <w:right w:val="single" w:sz="8" w:space="0" w:color="8064A2"/>
            </w:tcBorders>
            <w:shd w:val="clear" w:color="auto" w:fill="DFD8E8"/>
          </w:tcPr>
          <w:p w14:paraId="11C93BA7" w14:textId="77777777" w:rsidR="00987FB0" w:rsidRPr="00243DED" w:rsidRDefault="00987FB0" w:rsidP="00A94D6D">
            <w:pPr>
              <w:rPr>
                <w:rFonts w:ascii="Arial" w:hAnsi="Arial" w:cs="Arial"/>
                <w:b/>
                <w:bCs/>
                <w:sz w:val="16"/>
                <w:szCs w:val="16"/>
              </w:rPr>
            </w:pPr>
          </w:p>
          <w:p w14:paraId="700236BE" w14:textId="77777777" w:rsidR="00987FB0" w:rsidRPr="00243DED" w:rsidRDefault="00987FB0" w:rsidP="00A94D6D">
            <w:pPr>
              <w:rPr>
                <w:rFonts w:ascii="Arial" w:hAnsi="Arial" w:cs="Arial"/>
                <w:b/>
                <w:bCs/>
                <w:sz w:val="16"/>
                <w:szCs w:val="16"/>
              </w:rPr>
            </w:pPr>
          </w:p>
          <w:p w14:paraId="1FFAFAA5" w14:textId="77777777" w:rsidR="00987FB0" w:rsidRPr="00243DED" w:rsidRDefault="00987FB0" w:rsidP="00A94D6D">
            <w:pPr>
              <w:rPr>
                <w:rFonts w:ascii="Arial" w:hAnsi="Arial" w:cs="Arial"/>
                <w:b/>
                <w:bCs/>
                <w:sz w:val="16"/>
                <w:szCs w:val="16"/>
              </w:rPr>
            </w:pPr>
          </w:p>
          <w:p w14:paraId="7A6E3F1D" w14:textId="77777777" w:rsidR="00987FB0" w:rsidRPr="00243DED" w:rsidRDefault="00987FB0" w:rsidP="00A94D6D">
            <w:pPr>
              <w:rPr>
                <w:rFonts w:ascii="Arial" w:hAnsi="Arial" w:cs="Arial"/>
                <w:b/>
                <w:bCs/>
                <w:sz w:val="16"/>
                <w:szCs w:val="16"/>
              </w:rPr>
            </w:pPr>
          </w:p>
          <w:p w14:paraId="72783E0F" w14:textId="77777777" w:rsidR="00987FB0" w:rsidRPr="00243DED" w:rsidRDefault="00987FB0" w:rsidP="00A94D6D">
            <w:pPr>
              <w:rPr>
                <w:rFonts w:ascii="Arial" w:hAnsi="Arial" w:cs="Arial"/>
                <w:b/>
                <w:bCs/>
                <w:sz w:val="16"/>
                <w:szCs w:val="16"/>
              </w:rPr>
            </w:pPr>
          </w:p>
          <w:p w14:paraId="09F1AF7A" w14:textId="77777777" w:rsidR="00987FB0" w:rsidRPr="00243DED" w:rsidRDefault="00987FB0" w:rsidP="00243DED">
            <w:pPr>
              <w:jc w:val="center"/>
              <w:rPr>
                <w:rFonts w:ascii="Arial" w:hAnsi="Arial" w:cs="Arial"/>
                <w:bCs/>
                <w:sz w:val="16"/>
                <w:szCs w:val="16"/>
              </w:rPr>
            </w:pPr>
            <w:r w:rsidRPr="00243DED">
              <w:rPr>
                <w:rFonts w:ascii="Arial" w:hAnsi="Arial" w:cs="Arial"/>
                <w:bCs/>
                <w:sz w:val="16"/>
                <w:szCs w:val="16"/>
              </w:rPr>
              <w:t>Function – Feature  - Requirement</w:t>
            </w:r>
          </w:p>
        </w:tc>
        <w:tc>
          <w:tcPr>
            <w:tcW w:w="108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17E58FB3" w14:textId="77777777" w:rsidR="00987FB0" w:rsidRPr="00243DED" w:rsidRDefault="00987FB0" w:rsidP="00243DED">
            <w:pPr>
              <w:ind w:left="113" w:right="113"/>
              <w:jc w:val="center"/>
              <w:rPr>
                <w:rFonts w:ascii="Arial" w:hAnsi="Arial" w:cs="Arial"/>
                <w:b/>
                <w:bCs/>
                <w:sz w:val="16"/>
                <w:szCs w:val="16"/>
              </w:rPr>
            </w:pPr>
          </w:p>
          <w:p w14:paraId="5CC6783A" w14:textId="77777777" w:rsidR="00987FB0" w:rsidRPr="00243DED" w:rsidRDefault="00987FB0" w:rsidP="00243DED">
            <w:pPr>
              <w:ind w:left="113" w:right="113"/>
              <w:jc w:val="center"/>
              <w:rPr>
                <w:rFonts w:ascii="Arial" w:hAnsi="Arial" w:cs="Arial"/>
                <w:b/>
                <w:bCs/>
                <w:sz w:val="16"/>
                <w:szCs w:val="16"/>
              </w:rPr>
            </w:pPr>
            <w:r w:rsidRPr="00243DED">
              <w:rPr>
                <w:rFonts w:ascii="Arial" w:hAnsi="Arial" w:cs="Arial"/>
                <w:bCs/>
                <w:sz w:val="16"/>
                <w:szCs w:val="16"/>
              </w:rPr>
              <w:t>Use Case Reference</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44FF3DBC" w14:textId="77777777" w:rsidR="00987FB0" w:rsidRPr="00243DED" w:rsidRDefault="00987FB0" w:rsidP="00243DED">
            <w:pPr>
              <w:ind w:left="113" w:right="113"/>
              <w:jc w:val="center"/>
              <w:rPr>
                <w:rFonts w:ascii="Arial" w:hAnsi="Arial" w:cs="Arial"/>
                <w:bCs/>
                <w:sz w:val="16"/>
                <w:szCs w:val="16"/>
              </w:rPr>
            </w:pPr>
            <w:r w:rsidRPr="00243DED">
              <w:rPr>
                <w:rFonts w:ascii="Arial" w:hAnsi="Arial" w:cs="Arial"/>
                <w:bCs/>
                <w:sz w:val="16"/>
                <w:szCs w:val="16"/>
              </w:rPr>
              <w:t>Required</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0EF02805"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E3C0FAD"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51321ABE"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2340" w:type="dxa"/>
            <w:tcBorders>
              <w:top w:val="single" w:sz="8" w:space="0" w:color="8064A2"/>
              <w:left w:val="single" w:sz="8" w:space="0" w:color="8064A2"/>
              <w:bottom w:val="single" w:sz="18" w:space="0" w:color="8064A2"/>
              <w:right w:val="single" w:sz="8" w:space="0" w:color="8064A2"/>
            </w:tcBorders>
            <w:shd w:val="clear" w:color="auto" w:fill="auto"/>
          </w:tcPr>
          <w:p w14:paraId="0A38BC06" w14:textId="77777777" w:rsidR="00987FB0" w:rsidRPr="00243DED" w:rsidRDefault="00987FB0" w:rsidP="00A94D6D">
            <w:pPr>
              <w:rPr>
                <w:rFonts w:ascii="Arial" w:hAnsi="Arial" w:cs="Arial"/>
                <w:b/>
                <w:bCs/>
                <w:sz w:val="16"/>
                <w:szCs w:val="16"/>
              </w:rPr>
            </w:pPr>
          </w:p>
          <w:p w14:paraId="3D91F338" w14:textId="77777777" w:rsidR="00987FB0" w:rsidRPr="00243DED" w:rsidRDefault="00987FB0" w:rsidP="00A94D6D">
            <w:pPr>
              <w:rPr>
                <w:rFonts w:ascii="Arial" w:hAnsi="Arial" w:cs="Arial"/>
                <w:b/>
                <w:bCs/>
                <w:sz w:val="16"/>
                <w:szCs w:val="16"/>
              </w:rPr>
            </w:pPr>
          </w:p>
          <w:p w14:paraId="232C784C" w14:textId="77777777" w:rsidR="00987FB0" w:rsidRPr="00243DED" w:rsidRDefault="00987FB0" w:rsidP="00A94D6D">
            <w:pPr>
              <w:rPr>
                <w:rFonts w:ascii="Arial" w:hAnsi="Arial" w:cs="Arial"/>
                <w:b/>
                <w:bCs/>
                <w:sz w:val="16"/>
                <w:szCs w:val="16"/>
              </w:rPr>
            </w:pPr>
          </w:p>
          <w:p w14:paraId="7C0FC3FD" w14:textId="77777777" w:rsidR="00987FB0" w:rsidRPr="00243DED" w:rsidRDefault="00987FB0" w:rsidP="00A94D6D">
            <w:pPr>
              <w:rPr>
                <w:rFonts w:ascii="Arial" w:hAnsi="Arial" w:cs="Arial"/>
                <w:b/>
                <w:bCs/>
                <w:sz w:val="16"/>
                <w:szCs w:val="16"/>
              </w:rPr>
            </w:pPr>
          </w:p>
          <w:p w14:paraId="03DEAC96" w14:textId="77777777" w:rsidR="00987FB0" w:rsidRPr="00243DED" w:rsidRDefault="00987FB0" w:rsidP="00A94D6D">
            <w:pPr>
              <w:rPr>
                <w:rFonts w:ascii="Arial" w:hAnsi="Arial" w:cs="Arial"/>
                <w:b/>
                <w:bCs/>
                <w:sz w:val="16"/>
                <w:szCs w:val="16"/>
              </w:rPr>
            </w:pPr>
          </w:p>
          <w:p w14:paraId="108FAAB8" w14:textId="77777777" w:rsidR="00987FB0" w:rsidRPr="00243DED" w:rsidRDefault="00B30616" w:rsidP="00243DED">
            <w:pPr>
              <w:jc w:val="center"/>
              <w:rPr>
                <w:rFonts w:ascii="Arial" w:hAnsi="Arial" w:cs="Arial"/>
                <w:bCs/>
                <w:sz w:val="16"/>
                <w:szCs w:val="16"/>
              </w:rPr>
            </w:pPr>
            <w:r w:rsidRPr="00243DED">
              <w:rPr>
                <w:rFonts w:ascii="Arial" w:hAnsi="Arial" w:cs="Arial"/>
                <w:bCs/>
                <w:sz w:val="16"/>
                <w:szCs w:val="16"/>
              </w:rPr>
              <w:t>Comments</w:t>
            </w:r>
          </w:p>
        </w:tc>
      </w:tr>
      <w:tr w:rsidR="00987FB0" w:rsidRPr="00243DED" w14:paraId="304C23B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DE53B7F"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3E286F8C" w14:textId="77777777" w:rsidR="00987FB0" w:rsidRPr="00243DED" w:rsidRDefault="00987FB0" w:rsidP="00A94D6D">
            <w:pPr>
              <w:rPr>
                <w:rFonts w:ascii="Arial" w:hAnsi="Arial" w:cs="Arial"/>
                <w:bCs/>
              </w:rPr>
            </w:pPr>
            <w:r w:rsidRPr="00243DED">
              <w:rPr>
                <w:rFonts w:ascii="Arial" w:hAnsi="Arial" w:cs="Arial"/>
                <w:bCs/>
              </w:rPr>
              <w:t>Business User Requirements</w:t>
            </w:r>
          </w:p>
        </w:tc>
      </w:tr>
      <w:tr w:rsidR="00987FB0" w:rsidRPr="00243DED" w14:paraId="60948D8D"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403768D"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3E7F33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46A3F5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B0D2647"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2824FA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C37909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AB3BF1C"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CB77A7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5E263F9"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9223693" w14:textId="77777777" w:rsidR="00987FB0" w:rsidRPr="00243DED" w:rsidRDefault="00987FB0" w:rsidP="00A94D6D">
            <w:pPr>
              <w:rPr>
                <w:rFonts w:ascii="Arial" w:hAnsi="Arial" w:cs="Arial"/>
                <w:b/>
                <w:bCs/>
                <w:sz w:val="16"/>
                <w:szCs w:val="16"/>
              </w:rPr>
            </w:pPr>
          </w:p>
        </w:tc>
      </w:tr>
      <w:tr w:rsidR="00987FB0" w:rsidRPr="00243DED" w14:paraId="1879502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E07467F"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8283BAC"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A85FE89"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182D1CC"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2B734B0"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96CF28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A1A317"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AFA6A5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3CF01B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7815A7D" w14:textId="77777777" w:rsidR="00987FB0" w:rsidRPr="00243DED" w:rsidRDefault="00987FB0" w:rsidP="00A94D6D">
            <w:pPr>
              <w:rPr>
                <w:rFonts w:ascii="Arial" w:hAnsi="Arial" w:cs="Arial"/>
                <w:b/>
                <w:bCs/>
                <w:sz w:val="16"/>
                <w:szCs w:val="16"/>
              </w:rPr>
            </w:pPr>
          </w:p>
        </w:tc>
      </w:tr>
      <w:tr w:rsidR="00987FB0" w:rsidRPr="00243DED" w14:paraId="0D587CD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105448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222F71D"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26EE7FB"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3C6625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CB6D155"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C89992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5C5169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00FCF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1F49213"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5E94CBBA" w14:textId="77777777" w:rsidR="00987FB0" w:rsidRPr="00243DED" w:rsidRDefault="00987FB0" w:rsidP="00A94D6D">
            <w:pPr>
              <w:rPr>
                <w:rFonts w:ascii="Arial" w:hAnsi="Arial" w:cs="Arial"/>
                <w:b/>
                <w:bCs/>
                <w:sz w:val="16"/>
                <w:szCs w:val="16"/>
              </w:rPr>
            </w:pPr>
          </w:p>
        </w:tc>
      </w:tr>
      <w:tr w:rsidR="00987FB0" w:rsidRPr="00243DED" w14:paraId="33406FA8"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6B9BE30"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EC203DD"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41B199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EB27E4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0A2D590"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1E7CD8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C39FB0" w14:textId="77777777" w:rsidR="00987FB0" w:rsidRPr="00243DED" w:rsidRDefault="00987FB0" w:rsidP="00243DED">
            <w:pPr>
              <w:jc w:val="center"/>
              <w:rPr>
                <w:rFonts w:ascii="Arial" w:hAnsi="Arial" w:cs="Arial"/>
                <w:color w:val="0000FF"/>
                <w:sz w:val="16"/>
                <w:szCs w:val="16"/>
              </w:rPr>
            </w:pPr>
          </w:p>
          <w:p w14:paraId="2FD1E3E7"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220DAE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17A9C6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7CFA02B" w14:textId="77777777" w:rsidR="00987FB0" w:rsidRPr="00243DED" w:rsidRDefault="00987FB0" w:rsidP="00A94D6D">
            <w:pPr>
              <w:rPr>
                <w:rFonts w:ascii="Arial" w:hAnsi="Arial" w:cs="Arial"/>
                <w:b/>
                <w:bCs/>
                <w:sz w:val="16"/>
                <w:szCs w:val="16"/>
              </w:rPr>
            </w:pPr>
          </w:p>
        </w:tc>
      </w:tr>
      <w:tr w:rsidR="00987FB0" w:rsidRPr="00243DED" w14:paraId="3DE70D1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A08584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D30346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D57104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017A0B3"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57CBC14"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D484F4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A16A5D1"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1E43E4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C354311"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125ABBE5" w14:textId="77777777" w:rsidR="00987FB0" w:rsidRPr="00243DED" w:rsidRDefault="00987FB0" w:rsidP="00A94D6D">
            <w:pPr>
              <w:rPr>
                <w:rFonts w:ascii="Arial" w:hAnsi="Arial" w:cs="Arial"/>
                <w:b/>
                <w:bCs/>
                <w:sz w:val="16"/>
                <w:szCs w:val="16"/>
              </w:rPr>
            </w:pPr>
          </w:p>
        </w:tc>
      </w:tr>
      <w:tr w:rsidR="00987FB0" w:rsidRPr="00243DED" w14:paraId="2F047A9F"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3ED2CF3"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CE25613"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20CCAA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FC83C6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FC1B79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AD384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155EC5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859986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399C5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D2F6A0E" w14:textId="77777777" w:rsidR="00987FB0" w:rsidRPr="00243DED" w:rsidRDefault="00987FB0" w:rsidP="00A94D6D">
            <w:pPr>
              <w:rPr>
                <w:rFonts w:ascii="Arial" w:hAnsi="Arial" w:cs="Arial"/>
                <w:b/>
                <w:bCs/>
                <w:sz w:val="16"/>
                <w:szCs w:val="16"/>
              </w:rPr>
            </w:pPr>
          </w:p>
        </w:tc>
      </w:tr>
      <w:tr w:rsidR="00987FB0" w:rsidRPr="00243DED" w14:paraId="250FA4C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9E0EFF1"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561C3A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29B7BA4"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1E30F3C"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ECC1D4E"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78D0F2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98A3E01"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7797E1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AE7D887"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5B6AA382" w14:textId="77777777" w:rsidR="00987FB0" w:rsidRPr="00243DED" w:rsidRDefault="00987FB0" w:rsidP="00A94D6D">
            <w:pPr>
              <w:rPr>
                <w:rFonts w:ascii="Arial" w:hAnsi="Arial" w:cs="Arial"/>
                <w:b/>
                <w:bCs/>
                <w:sz w:val="16"/>
                <w:szCs w:val="16"/>
              </w:rPr>
            </w:pPr>
          </w:p>
        </w:tc>
      </w:tr>
      <w:tr w:rsidR="00987FB0" w:rsidRPr="00243DED" w14:paraId="6F6E6EDF"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431CF2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5E59323"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34AA2D9"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1561F58"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FFD5BDE"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5BA38E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424D280"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AC4C4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F6CFC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E8CED0A" w14:textId="77777777" w:rsidR="00987FB0" w:rsidRPr="00243DED" w:rsidRDefault="00987FB0" w:rsidP="00A94D6D">
            <w:pPr>
              <w:rPr>
                <w:rFonts w:ascii="Arial" w:hAnsi="Arial" w:cs="Arial"/>
                <w:b/>
                <w:bCs/>
                <w:sz w:val="16"/>
                <w:szCs w:val="16"/>
              </w:rPr>
            </w:pPr>
          </w:p>
        </w:tc>
      </w:tr>
      <w:tr w:rsidR="00987FB0" w:rsidRPr="00243DED" w14:paraId="3435B60C"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AA063D5"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7622E846" w14:textId="77777777" w:rsidR="00987FB0" w:rsidRPr="00243DED" w:rsidRDefault="00987FB0" w:rsidP="00A94D6D">
            <w:pPr>
              <w:rPr>
                <w:rFonts w:ascii="Arial" w:hAnsi="Arial" w:cs="Arial"/>
                <w:bCs/>
              </w:rPr>
            </w:pPr>
            <w:r w:rsidRPr="00243DED">
              <w:rPr>
                <w:rFonts w:ascii="Arial" w:hAnsi="Arial" w:cs="Arial"/>
                <w:bCs/>
              </w:rPr>
              <w:t>Reporting</w:t>
            </w:r>
            <w:r w:rsidR="00F8797B">
              <w:rPr>
                <w:rFonts w:ascii="Arial" w:hAnsi="Arial" w:cs="Arial"/>
                <w:bCs/>
              </w:rPr>
              <w:t>, Data</w:t>
            </w:r>
            <w:r w:rsidRPr="00243DED">
              <w:rPr>
                <w:rFonts w:ascii="Arial" w:hAnsi="Arial" w:cs="Arial"/>
                <w:bCs/>
              </w:rPr>
              <w:t xml:space="preserve"> Requirements</w:t>
            </w:r>
          </w:p>
        </w:tc>
      </w:tr>
      <w:tr w:rsidR="00987FB0" w:rsidRPr="00243DED" w14:paraId="031CD6F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B95C480"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BA029AF"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A6BE77B"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89C2968"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9ED5EC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25B17D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BAEA1D7"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83B648"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8F4DEC4"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512F3B9" w14:textId="77777777" w:rsidR="00987FB0" w:rsidRPr="00243DED" w:rsidRDefault="00987FB0" w:rsidP="00A94D6D">
            <w:pPr>
              <w:rPr>
                <w:rFonts w:ascii="Arial" w:hAnsi="Arial" w:cs="Arial"/>
                <w:b/>
                <w:bCs/>
                <w:sz w:val="16"/>
                <w:szCs w:val="16"/>
              </w:rPr>
            </w:pPr>
          </w:p>
        </w:tc>
      </w:tr>
      <w:tr w:rsidR="00987FB0" w:rsidRPr="00243DED" w14:paraId="76464B8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46FF55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623A6C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0C21C84"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1CCC4A7"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7A1063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777899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FE69FD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D8E5B6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955AB59"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69B7E39" w14:textId="77777777" w:rsidR="00987FB0" w:rsidRPr="00243DED" w:rsidRDefault="00987FB0" w:rsidP="00A94D6D">
            <w:pPr>
              <w:rPr>
                <w:rFonts w:ascii="Arial" w:hAnsi="Arial" w:cs="Arial"/>
                <w:b/>
                <w:bCs/>
                <w:sz w:val="16"/>
                <w:szCs w:val="16"/>
              </w:rPr>
            </w:pPr>
          </w:p>
        </w:tc>
      </w:tr>
      <w:tr w:rsidR="00987FB0" w:rsidRPr="00243DED" w14:paraId="48429BD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1CBD5A2"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3CF50D7"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35D094C"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33A7420"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485E423"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F8DFDD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50D761"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963AB1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FA82937"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141E6DE" w14:textId="77777777" w:rsidR="00987FB0" w:rsidRPr="00243DED" w:rsidRDefault="00987FB0" w:rsidP="00A94D6D">
            <w:pPr>
              <w:rPr>
                <w:rFonts w:ascii="Arial" w:hAnsi="Arial" w:cs="Arial"/>
                <w:b/>
                <w:bCs/>
                <w:sz w:val="16"/>
                <w:szCs w:val="16"/>
              </w:rPr>
            </w:pPr>
          </w:p>
        </w:tc>
      </w:tr>
      <w:tr w:rsidR="00987FB0" w:rsidRPr="00243DED" w14:paraId="35E2F37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E61E5C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CB9704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0115B508"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8CEA7D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B096B7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36DD9A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842BDF3" w14:textId="77777777" w:rsidR="00987FB0" w:rsidRPr="00243DED" w:rsidRDefault="00987FB0" w:rsidP="00243DED">
            <w:pPr>
              <w:jc w:val="center"/>
              <w:rPr>
                <w:rFonts w:ascii="Arial" w:hAnsi="Arial" w:cs="Arial"/>
                <w:color w:val="0000FF"/>
                <w:sz w:val="16"/>
                <w:szCs w:val="16"/>
              </w:rPr>
            </w:pPr>
          </w:p>
          <w:p w14:paraId="037DB932"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936633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6883934"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30730AC" w14:textId="77777777" w:rsidR="00987FB0" w:rsidRPr="00243DED" w:rsidRDefault="00987FB0" w:rsidP="00A94D6D">
            <w:pPr>
              <w:rPr>
                <w:rFonts w:ascii="Arial" w:hAnsi="Arial" w:cs="Arial"/>
                <w:b/>
                <w:bCs/>
                <w:sz w:val="16"/>
                <w:szCs w:val="16"/>
              </w:rPr>
            </w:pPr>
          </w:p>
        </w:tc>
      </w:tr>
      <w:tr w:rsidR="00987FB0" w:rsidRPr="00243DED" w14:paraId="7D679FD8"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EA3639D"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D316523"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B01C728"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E422265"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A2E66D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2D14F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989F1B0"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C09E25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23D625F"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7F3C209" w14:textId="77777777" w:rsidR="00987FB0" w:rsidRPr="00243DED" w:rsidRDefault="00987FB0" w:rsidP="00A94D6D">
            <w:pPr>
              <w:rPr>
                <w:rFonts w:ascii="Arial" w:hAnsi="Arial" w:cs="Arial"/>
                <w:b/>
                <w:bCs/>
                <w:sz w:val="16"/>
                <w:szCs w:val="16"/>
              </w:rPr>
            </w:pPr>
          </w:p>
        </w:tc>
      </w:tr>
      <w:tr w:rsidR="00987FB0" w:rsidRPr="00243DED" w14:paraId="45B81FB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B6C13BD"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C3DED4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EC4E920"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330682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5317D5C3"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4708BE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CB3221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30712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0729F7F"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485D7E03" w14:textId="77777777" w:rsidR="00987FB0" w:rsidRPr="00243DED" w:rsidRDefault="00987FB0" w:rsidP="00A94D6D">
            <w:pPr>
              <w:rPr>
                <w:rFonts w:ascii="Arial" w:hAnsi="Arial" w:cs="Arial"/>
                <w:b/>
                <w:bCs/>
                <w:sz w:val="16"/>
                <w:szCs w:val="16"/>
              </w:rPr>
            </w:pPr>
          </w:p>
        </w:tc>
      </w:tr>
      <w:tr w:rsidR="00987FB0" w:rsidRPr="00243DED" w14:paraId="2E7A9CF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3A69B7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9A7A74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FC86631"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6055020"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4DFABC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CE989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7C0866A"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F154C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84DCF41"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C14A13E" w14:textId="77777777" w:rsidR="00987FB0" w:rsidRPr="00243DED" w:rsidRDefault="00987FB0" w:rsidP="00A94D6D">
            <w:pPr>
              <w:rPr>
                <w:rFonts w:ascii="Arial" w:hAnsi="Arial" w:cs="Arial"/>
                <w:b/>
                <w:bCs/>
                <w:sz w:val="16"/>
                <w:szCs w:val="16"/>
              </w:rPr>
            </w:pPr>
          </w:p>
        </w:tc>
      </w:tr>
      <w:tr w:rsidR="00987FB0" w:rsidRPr="00243DED" w14:paraId="4FB0A262"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0E3A617"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867805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5B38E75"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46CD3DA"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E0838A0"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C71114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8B12271"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E832BE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93746FC"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8AAE8C4" w14:textId="77777777" w:rsidR="00987FB0" w:rsidRPr="00243DED" w:rsidRDefault="00987FB0" w:rsidP="00A94D6D">
            <w:pPr>
              <w:rPr>
                <w:rFonts w:ascii="Arial" w:hAnsi="Arial" w:cs="Arial"/>
                <w:b/>
                <w:bCs/>
                <w:sz w:val="16"/>
                <w:szCs w:val="16"/>
              </w:rPr>
            </w:pPr>
          </w:p>
        </w:tc>
      </w:tr>
      <w:tr w:rsidR="00987FB0" w:rsidRPr="00243DED" w14:paraId="6528C30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6527B1E"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654A0EDB" w14:textId="77777777" w:rsidR="00987FB0" w:rsidRPr="00243DED" w:rsidRDefault="00987FB0" w:rsidP="00A94D6D">
            <w:pPr>
              <w:rPr>
                <w:rFonts w:ascii="Arial" w:hAnsi="Arial" w:cs="Arial"/>
                <w:bCs/>
              </w:rPr>
            </w:pPr>
            <w:r w:rsidRPr="00243DED">
              <w:rPr>
                <w:rFonts w:ascii="Arial" w:hAnsi="Arial" w:cs="Arial"/>
                <w:bCs/>
              </w:rPr>
              <w:t>Security</w:t>
            </w:r>
            <w:r w:rsidR="00F8797B">
              <w:rPr>
                <w:rFonts w:ascii="Arial" w:hAnsi="Arial" w:cs="Arial"/>
                <w:bCs/>
              </w:rPr>
              <w:t xml:space="preserve">, Access Control, and Compliance </w:t>
            </w:r>
            <w:r w:rsidRPr="00243DED">
              <w:rPr>
                <w:rFonts w:ascii="Arial" w:hAnsi="Arial" w:cs="Arial"/>
                <w:bCs/>
              </w:rPr>
              <w:t>Requirements</w:t>
            </w:r>
            <w:r w:rsidR="00F8797B">
              <w:rPr>
                <w:rFonts w:ascii="Arial" w:hAnsi="Arial" w:cs="Arial"/>
                <w:bCs/>
              </w:rPr>
              <w:t xml:space="preserve"> (Includes roles, user access needs)</w:t>
            </w:r>
          </w:p>
        </w:tc>
      </w:tr>
      <w:tr w:rsidR="00987FB0" w:rsidRPr="00243DED" w14:paraId="3732168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7CF74E1"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CC3CD8F"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EB1970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DFCBF17"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43BA861"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B74E9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64F611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E4C354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CA4A5AE"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374E998" w14:textId="77777777" w:rsidR="00987FB0" w:rsidRPr="00243DED" w:rsidRDefault="00987FB0" w:rsidP="00A94D6D">
            <w:pPr>
              <w:rPr>
                <w:rFonts w:ascii="Arial" w:hAnsi="Arial" w:cs="Arial"/>
                <w:b/>
                <w:bCs/>
                <w:sz w:val="16"/>
                <w:szCs w:val="16"/>
              </w:rPr>
            </w:pPr>
          </w:p>
        </w:tc>
      </w:tr>
      <w:tr w:rsidR="00987FB0" w:rsidRPr="00243DED" w14:paraId="33DE2BC6"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798111E"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FD562F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842B156"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19A2A00"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24A224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120DA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CA2B64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937C73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BE35C4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C57156F" w14:textId="77777777" w:rsidR="00987FB0" w:rsidRPr="00243DED" w:rsidRDefault="00987FB0" w:rsidP="00A94D6D">
            <w:pPr>
              <w:rPr>
                <w:rFonts w:ascii="Arial" w:hAnsi="Arial" w:cs="Arial"/>
                <w:b/>
                <w:bCs/>
                <w:sz w:val="16"/>
                <w:szCs w:val="16"/>
              </w:rPr>
            </w:pPr>
          </w:p>
        </w:tc>
      </w:tr>
      <w:tr w:rsidR="00987FB0" w:rsidRPr="00243DED" w14:paraId="5806B6E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D422CD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EBFDD4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419888E4"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3C87117"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BA7462B"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B3B85B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5846EE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9F761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4818EC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94FDE10" w14:textId="77777777" w:rsidR="00987FB0" w:rsidRPr="00243DED" w:rsidRDefault="00987FB0" w:rsidP="00A94D6D">
            <w:pPr>
              <w:rPr>
                <w:rFonts w:ascii="Arial" w:hAnsi="Arial" w:cs="Arial"/>
                <w:b/>
                <w:bCs/>
                <w:sz w:val="16"/>
                <w:szCs w:val="16"/>
              </w:rPr>
            </w:pPr>
          </w:p>
        </w:tc>
      </w:tr>
      <w:tr w:rsidR="00987FB0" w:rsidRPr="00243DED" w14:paraId="7D5D976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4A35A0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9C20C3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45BB157"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CAF06C9"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1A41EF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045C52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FAA0D2A" w14:textId="77777777" w:rsidR="00987FB0" w:rsidRPr="00243DED" w:rsidRDefault="00987FB0" w:rsidP="00243DED">
            <w:pPr>
              <w:jc w:val="center"/>
              <w:rPr>
                <w:rFonts w:ascii="Arial" w:hAnsi="Arial" w:cs="Arial"/>
                <w:color w:val="0000FF"/>
                <w:sz w:val="16"/>
                <w:szCs w:val="16"/>
              </w:rPr>
            </w:pPr>
          </w:p>
          <w:p w14:paraId="49C7D87A"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2C8A07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C05DB4"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FD79AE2" w14:textId="77777777" w:rsidR="00987FB0" w:rsidRPr="00243DED" w:rsidRDefault="00987FB0" w:rsidP="00A94D6D">
            <w:pPr>
              <w:rPr>
                <w:rFonts w:ascii="Arial" w:hAnsi="Arial" w:cs="Arial"/>
                <w:b/>
                <w:bCs/>
                <w:sz w:val="16"/>
                <w:szCs w:val="16"/>
              </w:rPr>
            </w:pPr>
          </w:p>
        </w:tc>
      </w:tr>
      <w:tr w:rsidR="00987FB0" w:rsidRPr="00243DED" w14:paraId="0F838F46"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A87542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4B4BD2E"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4CA5319"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0E2A134"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14F076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FDCE20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7D6F393"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C4B413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E12492E"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5E8E2DE5" w14:textId="77777777" w:rsidR="00987FB0" w:rsidRPr="00243DED" w:rsidRDefault="00987FB0" w:rsidP="00A94D6D">
            <w:pPr>
              <w:rPr>
                <w:rFonts w:ascii="Arial" w:hAnsi="Arial" w:cs="Arial"/>
                <w:b/>
                <w:bCs/>
                <w:sz w:val="16"/>
                <w:szCs w:val="16"/>
              </w:rPr>
            </w:pPr>
          </w:p>
        </w:tc>
      </w:tr>
      <w:tr w:rsidR="00987FB0" w:rsidRPr="00243DED" w14:paraId="0F17DC1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51C252E"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3CB2AC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4340E2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C10829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06E446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142043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CA7CC86"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5E3EA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6959827"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3FAFF10" w14:textId="77777777" w:rsidR="00987FB0" w:rsidRPr="00243DED" w:rsidRDefault="00987FB0" w:rsidP="00A94D6D">
            <w:pPr>
              <w:rPr>
                <w:rFonts w:ascii="Arial" w:hAnsi="Arial" w:cs="Arial"/>
                <w:b/>
                <w:bCs/>
                <w:sz w:val="16"/>
                <w:szCs w:val="16"/>
              </w:rPr>
            </w:pPr>
          </w:p>
        </w:tc>
      </w:tr>
      <w:tr w:rsidR="00987FB0" w:rsidRPr="00243DED" w14:paraId="322B6DF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2161FDB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74F669E"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4C208F05"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81B819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2466DD7"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2F0CCF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AF3DCF3"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870191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F80484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7617DFF" w14:textId="77777777" w:rsidR="00987FB0" w:rsidRPr="00243DED" w:rsidRDefault="00987FB0" w:rsidP="00A94D6D">
            <w:pPr>
              <w:rPr>
                <w:rFonts w:ascii="Arial" w:hAnsi="Arial" w:cs="Arial"/>
                <w:b/>
                <w:bCs/>
                <w:sz w:val="16"/>
                <w:szCs w:val="16"/>
              </w:rPr>
            </w:pPr>
          </w:p>
        </w:tc>
      </w:tr>
      <w:tr w:rsidR="00987FB0" w:rsidRPr="00243DED" w14:paraId="474A82C8"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72562E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0504C8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393ABC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3310279"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A38D1B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0D3548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65F2F4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CA5043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19F9AE1"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3058EF7" w14:textId="77777777" w:rsidR="00987FB0" w:rsidRPr="00243DED" w:rsidRDefault="00987FB0" w:rsidP="00A94D6D">
            <w:pPr>
              <w:rPr>
                <w:rFonts w:ascii="Arial" w:hAnsi="Arial" w:cs="Arial"/>
                <w:b/>
                <w:bCs/>
                <w:sz w:val="16"/>
                <w:szCs w:val="16"/>
              </w:rPr>
            </w:pPr>
          </w:p>
        </w:tc>
      </w:tr>
      <w:tr w:rsidR="00987FB0" w:rsidRPr="00243DED" w14:paraId="1BC5269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087FF76"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4C600C50" w14:textId="77777777" w:rsidR="00987FB0" w:rsidRPr="00243DED" w:rsidRDefault="00F8797B" w:rsidP="00A94D6D">
            <w:pPr>
              <w:rPr>
                <w:rFonts w:ascii="Arial" w:hAnsi="Arial" w:cs="Arial"/>
                <w:bCs/>
              </w:rPr>
            </w:pPr>
            <w:r>
              <w:rPr>
                <w:rFonts w:ascii="Arial" w:hAnsi="Arial" w:cs="Arial"/>
                <w:bCs/>
              </w:rPr>
              <w:t>Service Level Requirements (Includes Service Level, Scalability, and Performance)</w:t>
            </w:r>
          </w:p>
        </w:tc>
      </w:tr>
      <w:tr w:rsidR="00987FB0" w:rsidRPr="00243DED" w14:paraId="5B9DB18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75672EC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27B392E"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C4D50F0"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D26B5A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113461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B74E7A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EE8B35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034BBC4"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21419A8"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829187F" w14:textId="77777777" w:rsidR="00987FB0" w:rsidRPr="00243DED" w:rsidRDefault="00987FB0" w:rsidP="00A94D6D">
            <w:pPr>
              <w:rPr>
                <w:rFonts w:ascii="Arial" w:hAnsi="Arial" w:cs="Arial"/>
                <w:b/>
                <w:bCs/>
                <w:sz w:val="16"/>
                <w:szCs w:val="16"/>
              </w:rPr>
            </w:pPr>
          </w:p>
        </w:tc>
      </w:tr>
      <w:tr w:rsidR="00987FB0" w:rsidRPr="00243DED" w14:paraId="50DBA49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BAF74F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526C5B4"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B7B570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5C713DE"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1520171"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20E251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3B0CEE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FF141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4B2A6D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4B6B8C7" w14:textId="77777777" w:rsidR="00987FB0" w:rsidRPr="00243DED" w:rsidRDefault="00987FB0" w:rsidP="00A94D6D">
            <w:pPr>
              <w:rPr>
                <w:rFonts w:ascii="Arial" w:hAnsi="Arial" w:cs="Arial"/>
                <w:b/>
                <w:bCs/>
                <w:sz w:val="16"/>
                <w:szCs w:val="16"/>
              </w:rPr>
            </w:pPr>
          </w:p>
        </w:tc>
      </w:tr>
      <w:tr w:rsidR="00987FB0" w:rsidRPr="00243DED" w14:paraId="088E5F8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5458607"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733803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DCB080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101233A"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53B16AF8"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861928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23EDDC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0CEA62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2C9335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BC325CF" w14:textId="77777777" w:rsidR="00987FB0" w:rsidRPr="00243DED" w:rsidRDefault="00987FB0" w:rsidP="00A94D6D">
            <w:pPr>
              <w:rPr>
                <w:rFonts w:ascii="Arial" w:hAnsi="Arial" w:cs="Arial"/>
                <w:b/>
                <w:bCs/>
                <w:sz w:val="16"/>
                <w:szCs w:val="16"/>
              </w:rPr>
            </w:pPr>
          </w:p>
        </w:tc>
      </w:tr>
      <w:tr w:rsidR="00987FB0" w:rsidRPr="00243DED" w14:paraId="169F978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8F47D9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683BE43"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726DC17"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8D650B3"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0E29DB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C8981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A80AAAA" w14:textId="77777777" w:rsidR="00987FB0" w:rsidRPr="00243DED" w:rsidRDefault="00987FB0" w:rsidP="00243DED">
            <w:pPr>
              <w:jc w:val="center"/>
              <w:rPr>
                <w:rFonts w:ascii="Arial" w:hAnsi="Arial" w:cs="Arial"/>
                <w:color w:val="0000FF"/>
                <w:sz w:val="16"/>
                <w:szCs w:val="16"/>
              </w:rPr>
            </w:pPr>
          </w:p>
          <w:p w14:paraId="7520079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8CFD87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8AF1D87"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410C798B" w14:textId="77777777" w:rsidR="00987FB0" w:rsidRPr="00243DED" w:rsidRDefault="00987FB0" w:rsidP="00A94D6D">
            <w:pPr>
              <w:rPr>
                <w:rFonts w:ascii="Arial" w:hAnsi="Arial" w:cs="Arial"/>
                <w:b/>
                <w:bCs/>
                <w:sz w:val="16"/>
                <w:szCs w:val="16"/>
              </w:rPr>
            </w:pPr>
          </w:p>
        </w:tc>
      </w:tr>
      <w:tr w:rsidR="00987FB0" w:rsidRPr="00243DED" w14:paraId="3EA31A8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383C05A"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076EEAB"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DAF1C3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1DB55C1"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675C825"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F8C170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5C040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112E83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D62785E"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65B07C72" w14:textId="77777777" w:rsidR="00987FB0" w:rsidRPr="00243DED" w:rsidRDefault="00987FB0" w:rsidP="00A94D6D">
            <w:pPr>
              <w:rPr>
                <w:rFonts w:ascii="Arial" w:hAnsi="Arial" w:cs="Arial"/>
                <w:b/>
                <w:bCs/>
                <w:sz w:val="16"/>
                <w:szCs w:val="16"/>
              </w:rPr>
            </w:pPr>
          </w:p>
        </w:tc>
      </w:tr>
      <w:tr w:rsidR="00987FB0" w:rsidRPr="00243DED" w14:paraId="54169C0C"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23C685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27C4C5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588906C"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31966A3"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083482B"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774620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6E085A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E74F20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774ADA9"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4237070F" w14:textId="77777777" w:rsidR="00987FB0" w:rsidRPr="00243DED" w:rsidRDefault="00987FB0" w:rsidP="00A94D6D">
            <w:pPr>
              <w:rPr>
                <w:rFonts w:ascii="Arial" w:hAnsi="Arial" w:cs="Arial"/>
                <w:b/>
                <w:bCs/>
                <w:sz w:val="16"/>
                <w:szCs w:val="16"/>
              </w:rPr>
            </w:pPr>
          </w:p>
        </w:tc>
      </w:tr>
      <w:tr w:rsidR="00987FB0" w:rsidRPr="00243DED" w14:paraId="304EF88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26D4AC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5DAAD0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12BCAB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80DC187"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2C61E1A"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7D9EE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F465E2E"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9980F8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999BCBC"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9EA65C4" w14:textId="77777777" w:rsidR="00987FB0" w:rsidRPr="00243DED" w:rsidRDefault="00987FB0" w:rsidP="00A94D6D">
            <w:pPr>
              <w:rPr>
                <w:rFonts w:ascii="Arial" w:hAnsi="Arial" w:cs="Arial"/>
                <w:b/>
                <w:bCs/>
                <w:sz w:val="16"/>
                <w:szCs w:val="16"/>
              </w:rPr>
            </w:pPr>
          </w:p>
        </w:tc>
      </w:tr>
      <w:tr w:rsidR="00987FB0" w:rsidRPr="00243DED" w14:paraId="5A04BA56"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0A040B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EDF436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629DCF3"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F0E2CF9"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DE00600"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6531B0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D4073C0"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CA5338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8B7F899"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4C8E4F6" w14:textId="77777777" w:rsidR="00987FB0" w:rsidRPr="00243DED" w:rsidRDefault="00987FB0" w:rsidP="00A94D6D">
            <w:pPr>
              <w:rPr>
                <w:rFonts w:ascii="Arial" w:hAnsi="Arial" w:cs="Arial"/>
                <w:b/>
                <w:bCs/>
                <w:sz w:val="16"/>
                <w:szCs w:val="16"/>
              </w:rPr>
            </w:pPr>
          </w:p>
        </w:tc>
      </w:tr>
      <w:tr w:rsidR="00987FB0" w:rsidRPr="00243DED" w14:paraId="78356B2D"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26D5095"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36B927B7" w14:textId="77777777" w:rsidR="00987FB0" w:rsidRPr="00243DED" w:rsidRDefault="00987FB0" w:rsidP="00A94D6D">
            <w:pPr>
              <w:rPr>
                <w:rFonts w:ascii="Arial" w:hAnsi="Arial" w:cs="Arial"/>
                <w:bCs/>
              </w:rPr>
            </w:pPr>
            <w:r w:rsidRPr="00243DED">
              <w:rPr>
                <w:rFonts w:ascii="Arial" w:hAnsi="Arial" w:cs="Arial"/>
                <w:bCs/>
              </w:rPr>
              <w:t>Support and Maintenance</w:t>
            </w:r>
            <w:r w:rsidR="0094428D" w:rsidRPr="00243DED">
              <w:rPr>
                <w:rFonts w:ascii="Arial" w:hAnsi="Arial" w:cs="Arial"/>
                <w:bCs/>
              </w:rPr>
              <w:t xml:space="preserve"> Requirements</w:t>
            </w:r>
          </w:p>
        </w:tc>
      </w:tr>
      <w:tr w:rsidR="00987FB0" w:rsidRPr="00243DED" w14:paraId="55D3A60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45D8A12"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3869D9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E58ADE1"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B136C87"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3373E14"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955403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68E15C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3E5D43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0A73C1"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03079B0B" w14:textId="77777777" w:rsidR="00987FB0" w:rsidRPr="00243DED" w:rsidRDefault="00987FB0" w:rsidP="00A94D6D">
            <w:pPr>
              <w:rPr>
                <w:rFonts w:ascii="Arial" w:hAnsi="Arial" w:cs="Arial"/>
                <w:b/>
                <w:bCs/>
                <w:sz w:val="16"/>
                <w:szCs w:val="16"/>
              </w:rPr>
            </w:pPr>
          </w:p>
        </w:tc>
      </w:tr>
      <w:tr w:rsidR="00987FB0" w:rsidRPr="00243DED" w14:paraId="3F48D27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3941FE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498997D"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D452F91"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23EC1BD"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C9B5770"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E762D1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6ADB209"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093F0D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68A4AD5"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2659D1A" w14:textId="77777777" w:rsidR="00987FB0" w:rsidRPr="00243DED" w:rsidRDefault="00987FB0" w:rsidP="00A94D6D">
            <w:pPr>
              <w:rPr>
                <w:rFonts w:ascii="Arial" w:hAnsi="Arial" w:cs="Arial"/>
                <w:b/>
                <w:bCs/>
                <w:sz w:val="16"/>
                <w:szCs w:val="16"/>
              </w:rPr>
            </w:pPr>
          </w:p>
        </w:tc>
      </w:tr>
      <w:tr w:rsidR="00987FB0" w:rsidRPr="00243DED" w14:paraId="55032D0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7BF58AD"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2B9D43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E0E327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1B3EBAF"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E655F3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2033F4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19FC01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89913C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97FEC7"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915D116" w14:textId="77777777" w:rsidR="00987FB0" w:rsidRPr="00243DED" w:rsidRDefault="00987FB0" w:rsidP="00A94D6D">
            <w:pPr>
              <w:rPr>
                <w:rFonts w:ascii="Arial" w:hAnsi="Arial" w:cs="Arial"/>
                <w:b/>
                <w:bCs/>
                <w:sz w:val="16"/>
                <w:szCs w:val="16"/>
              </w:rPr>
            </w:pPr>
          </w:p>
        </w:tc>
      </w:tr>
      <w:tr w:rsidR="00987FB0" w:rsidRPr="00243DED" w14:paraId="566C726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5E459D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4583CB7"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81E129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4BD24F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73F20D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BDAE804"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8039F1E" w14:textId="77777777" w:rsidR="00987FB0" w:rsidRPr="00243DED" w:rsidRDefault="00987FB0" w:rsidP="00243DED">
            <w:pPr>
              <w:jc w:val="center"/>
              <w:rPr>
                <w:rFonts w:ascii="Arial" w:hAnsi="Arial" w:cs="Arial"/>
                <w:color w:val="0000FF"/>
                <w:sz w:val="16"/>
                <w:szCs w:val="16"/>
              </w:rPr>
            </w:pPr>
          </w:p>
          <w:p w14:paraId="6DFC2E8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E9272D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34DAFE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661F121" w14:textId="77777777" w:rsidR="00987FB0" w:rsidRPr="00243DED" w:rsidRDefault="00987FB0" w:rsidP="00A94D6D">
            <w:pPr>
              <w:rPr>
                <w:rFonts w:ascii="Arial" w:hAnsi="Arial" w:cs="Arial"/>
                <w:b/>
                <w:bCs/>
                <w:sz w:val="16"/>
                <w:szCs w:val="16"/>
              </w:rPr>
            </w:pPr>
          </w:p>
        </w:tc>
      </w:tr>
      <w:tr w:rsidR="00987FB0" w:rsidRPr="00243DED" w14:paraId="7BC86419"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96CC297"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C71DC0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7136CE3"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F4500AD"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537E03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BA2538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D6A89C7"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B34722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60D353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3BF450A" w14:textId="77777777" w:rsidR="00987FB0" w:rsidRPr="00243DED" w:rsidRDefault="00987FB0" w:rsidP="00A94D6D">
            <w:pPr>
              <w:rPr>
                <w:rFonts w:ascii="Arial" w:hAnsi="Arial" w:cs="Arial"/>
                <w:b/>
                <w:bCs/>
                <w:sz w:val="16"/>
                <w:szCs w:val="16"/>
              </w:rPr>
            </w:pPr>
          </w:p>
        </w:tc>
      </w:tr>
      <w:tr w:rsidR="00987FB0" w:rsidRPr="00243DED" w14:paraId="6083549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1B5209F"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CB1523F"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9AD169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048D20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4AD7C2E"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E81C87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3F3D88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C619C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6D8526A"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13DEAC43" w14:textId="77777777" w:rsidR="00987FB0" w:rsidRPr="00243DED" w:rsidRDefault="00987FB0" w:rsidP="00A94D6D">
            <w:pPr>
              <w:rPr>
                <w:rFonts w:ascii="Arial" w:hAnsi="Arial" w:cs="Arial"/>
                <w:b/>
                <w:bCs/>
                <w:sz w:val="16"/>
                <w:szCs w:val="16"/>
              </w:rPr>
            </w:pPr>
          </w:p>
        </w:tc>
      </w:tr>
      <w:tr w:rsidR="00987FB0" w:rsidRPr="00243DED" w14:paraId="417CF4BF"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9500A6E"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EACE9EF"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A977D1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0A5F02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8FA24F6"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F68DEB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533E04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230C60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42B105A"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631F43E8" w14:textId="77777777" w:rsidR="00987FB0" w:rsidRPr="00243DED" w:rsidRDefault="00987FB0" w:rsidP="00A94D6D">
            <w:pPr>
              <w:rPr>
                <w:rFonts w:ascii="Arial" w:hAnsi="Arial" w:cs="Arial"/>
                <w:b/>
                <w:bCs/>
                <w:sz w:val="16"/>
                <w:szCs w:val="16"/>
              </w:rPr>
            </w:pPr>
          </w:p>
        </w:tc>
      </w:tr>
      <w:tr w:rsidR="00987FB0" w:rsidRPr="00243DED" w14:paraId="66A3C73E" w14:textId="77777777" w:rsidTr="00243DED">
        <w:trPr>
          <w:trHeight w:val="70"/>
        </w:trPr>
        <w:tc>
          <w:tcPr>
            <w:tcW w:w="468" w:type="dxa"/>
            <w:tcBorders>
              <w:top w:val="double" w:sz="6" w:space="0" w:color="8064A2"/>
              <w:left w:val="single" w:sz="8" w:space="0" w:color="8064A2"/>
              <w:bottom w:val="single" w:sz="8" w:space="0" w:color="8064A2"/>
              <w:right w:val="single" w:sz="8" w:space="0" w:color="8064A2"/>
            </w:tcBorders>
            <w:shd w:val="clear" w:color="auto" w:fill="auto"/>
            <w:textDirection w:val="btLr"/>
          </w:tcPr>
          <w:p w14:paraId="71C61894" w14:textId="77777777" w:rsidR="00987FB0" w:rsidRPr="00243DED" w:rsidRDefault="00987FB0" w:rsidP="00243DED">
            <w:pPr>
              <w:ind w:left="113" w:right="113"/>
              <w:jc w:val="center"/>
              <w:rPr>
                <w:rFonts w:ascii="Arial" w:hAnsi="Arial" w:cs="Arial"/>
                <w:bCs/>
                <w:sz w:val="20"/>
                <w:szCs w:val="20"/>
              </w:rPr>
            </w:pPr>
          </w:p>
        </w:tc>
        <w:tc>
          <w:tcPr>
            <w:tcW w:w="540" w:type="dxa"/>
            <w:tcBorders>
              <w:top w:val="double" w:sz="6" w:space="0" w:color="8064A2"/>
              <w:left w:val="single" w:sz="8" w:space="0" w:color="8064A2"/>
              <w:bottom w:val="single" w:sz="8" w:space="0" w:color="8064A2"/>
              <w:right w:val="single" w:sz="8" w:space="0" w:color="8064A2"/>
            </w:tcBorders>
            <w:shd w:val="clear" w:color="auto" w:fill="DFD8E8"/>
          </w:tcPr>
          <w:p w14:paraId="57A9D3C2" w14:textId="77777777" w:rsidR="00987FB0" w:rsidRPr="00243DED" w:rsidRDefault="00987FB0" w:rsidP="00243DED">
            <w:pPr>
              <w:jc w:val="center"/>
              <w:rPr>
                <w:rFonts w:ascii="Arial" w:hAnsi="Arial" w:cs="Arial"/>
                <w:b/>
                <w:bCs/>
                <w:caps/>
                <w:sz w:val="16"/>
                <w:szCs w:val="16"/>
              </w:rPr>
            </w:pPr>
            <w:r w:rsidRPr="00243DED">
              <w:rPr>
                <w:rFonts w:ascii="Arial" w:hAnsi="Arial" w:cs="Arial"/>
                <w:b/>
                <w:bCs/>
                <w:caps/>
                <w:sz w:val="16"/>
                <w:szCs w:val="16"/>
              </w:rPr>
              <w:t>f</w:t>
            </w:r>
          </w:p>
        </w:tc>
        <w:tc>
          <w:tcPr>
            <w:tcW w:w="720" w:type="dxa"/>
            <w:tcBorders>
              <w:top w:val="double" w:sz="6" w:space="0" w:color="8064A2"/>
              <w:left w:val="single" w:sz="8" w:space="0" w:color="8064A2"/>
              <w:bottom w:val="single" w:sz="8" w:space="0" w:color="8064A2"/>
              <w:right w:val="single" w:sz="8" w:space="0" w:color="8064A2"/>
            </w:tcBorders>
            <w:shd w:val="clear" w:color="auto" w:fill="auto"/>
          </w:tcPr>
          <w:p w14:paraId="292DAC32" w14:textId="77777777" w:rsidR="00987FB0" w:rsidRPr="00243DED" w:rsidRDefault="00987FB0" w:rsidP="00243DED">
            <w:pPr>
              <w:jc w:val="center"/>
              <w:rPr>
                <w:rFonts w:ascii="Arial" w:hAnsi="Arial" w:cs="Arial"/>
                <w:b/>
                <w:bCs/>
                <w:sz w:val="16"/>
                <w:szCs w:val="16"/>
              </w:rPr>
            </w:pPr>
            <w:r w:rsidRPr="00243DED">
              <w:rPr>
                <w:rFonts w:ascii="Arial" w:hAnsi="Arial" w:cs="Arial"/>
                <w:b/>
                <w:bCs/>
                <w:sz w:val="16"/>
                <w:szCs w:val="16"/>
              </w:rPr>
              <w:t>0008</w:t>
            </w:r>
          </w:p>
        </w:tc>
        <w:tc>
          <w:tcPr>
            <w:tcW w:w="3600" w:type="dxa"/>
            <w:tcBorders>
              <w:top w:val="double" w:sz="6" w:space="0" w:color="8064A2"/>
              <w:left w:val="single" w:sz="8" w:space="0" w:color="8064A2"/>
              <w:bottom w:val="single" w:sz="8" w:space="0" w:color="8064A2"/>
              <w:right w:val="single" w:sz="8" w:space="0" w:color="8064A2"/>
            </w:tcBorders>
            <w:shd w:val="clear" w:color="auto" w:fill="DFD8E8"/>
          </w:tcPr>
          <w:p w14:paraId="5833B129" w14:textId="77777777" w:rsidR="00987FB0" w:rsidRPr="00243DED" w:rsidRDefault="00987FB0" w:rsidP="00A94D6D">
            <w:pPr>
              <w:rPr>
                <w:rFonts w:ascii="Arial" w:hAnsi="Arial" w:cs="Arial"/>
                <w:b/>
                <w:bCs/>
                <w:sz w:val="16"/>
                <w:szCs w:val="16"/>
              </w:rPr>
            </w:pPr>
          </w:p>
        </w:tc>
        <w:tc>
          <w:tcPr>
            <w:tcW w:w="1080" w:type="dxa"/>
            <w:tcBorders>
              <w:top w:val="double" w:sz="6" w:space="0" w:color="8064A2"/>
              <w:left w:val="single" w:sz="8" w:space="0" w:color="8064A2"/>
              <w:bottom w:val="single" w:sz="8" w:space="0" w:color="8064A2"/>
              <w:right w:val="single" w:sz="8" w:space="0" w:color="8064A2"/>
            </w:tcBorders>
            <w:shd w:val="clear" w:color="auto" w:fill="auto"/>
          </w:tcPr>
          <w:p w14:paraId="5220582C" w14:textId="77777777" w:rsidR="00987FB0" w:rsidRPr="00243DED" w:rsidRDefault="00987FB0" w:rsidP="00243DED">
            <w:pPr>
              <w:jc w:val="center"/>
              <w:rPr>
                <w:rFonts w:ascii="Arial" w:hAnsi="Arial" w:cs="Arial"/>
                <w:b/>
                <w:bCs/>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3DE36780" w14:textId="77777777" w:rsidR="00987FB0" w:rsidRPr="00243DED" w:rsidRDefault="00987FB0" w:rsidP="00243DED">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58067955" w14:textId="77777777" w:rsidR="00987FB0" w:rsidRPr="00243DED" w:rsidRDefault="00987FB0" w:rsidP="00243DED">
            <w:pPr>
              <w:jc w:val="center"/>
              <w:rPr>
                <w:rFonts w:ascii="Arial" w:hAnsi="Arial" w:cs="Arial"/>
                <w:b/>
                <w:bCs/>
                <w:color w:val="0000FF"/>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0B6997EF" w14:textId="77777777" w:rsidR="00987FB0" w:rsidRPr="00243DED" w:rsidRDefault="00987FB0" w:rsidP="00243DED">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6CF66E6F" w14:textId="77777777" w:rsidR="00987FB0" w:rsidRPr="00243DED" w:rsidRDefault="00987FB0" w:rsidP="00243DED">
            <w:pPr>
              <w:jc w:val="center"/>
              <w:rPr>
                <w:rFonts w:ascii="Arial" w:hAnsi="Arial" w:cs="Arial"/>
                <w:b/>
                <w:bCs/>
                <w:color w:val="FF0000"/>
                <w:sz w:val="16"/>
                <w:szCs w:val="16"/>
              </w:rPr>
            </w:pPr>
          </w:p>
        </w:tc>
        <w:tc>
          <w:tcPr>
            <w:tcW w:w="2340" w:type="dxa"/>
            <w:tcBorders>
              <w:top w:val="double" w:sz="6" w:space="0" w:color="8064A2"/>
              <w:left w:val="single" w:sz="8" w:space="0" w:color="8064A2"/>
              <w:bottom w:val="single" w:sz="8" w:space="0" w:color="8064A2"/>
              <w:right w:val="single" w:sz="8" w:space="0" w:color="8064A2"/>
            </w:tcBorders>
            <w:shd w:val="clear" w:color="auto" w:fill="auto"/>
          </w:tcPr>
          <w:p w14:paraId="44F78485" w14:textId="77777777" w:rsidR="00987FB0" w:rsidRPr="00243DED" w:rsidRDefault="00987FB0" w:rsidP="00A94D6D">
            <w:pPr>
              <w:rPr>
                <w:rFonts w:ascii="Arial" w:hAnsi="Arial" w:cs="Arial"/>
                <w:b/>
                <w:bCs/>
                <w:sz w:val="16"/>
                <w:szCs w:val="16"/>
              </w:rPr>
            </w:pPr>
          </w:p>
        </w:tc>
      </w:tr>
    </w:tbl>
    <w:p w14:paraId="341F8910" w14:textId="77777777" w:rsidR="00E65BAB" w:rsidRDefault="00E65BAB" w:rsidP="0059558C">
      <w:pPr>
        <w:pStyle w:val="Heading2"/>
        <w:tabs>
          <w:tab w:val="left" w:pos="720"/>
        </w:tabs>
        <w:spacing w:before="120"/>
        <w:sectPr w:rsidR="00E65BAB" w:rsidSect="001F3DA2">
          <w:footerReference w:type="default" r:id="rId16"/>
          <w:pgSz w:w="12240" w:h="15840" w:code="1"/>
          <w:pgMar w:top="990" w:right="1440" w:bottom="1350" w:left="1440" w:header="720" w:footer="720" w:gutter="0"/>
          <w:pgNumType w:start="1"/>
          <w:cols w:space="720"/>
          <w:docGrid w:linePitch="360"/>
        </w:sectPr>
      </w:pPr>
    </w:p>
    <w:p w14:paraId="38DA0819" w14:textId="77777777" w:rsidR="00307361" w:rsidRPr="00DC5CCD" w:rsidRDefault="00307361" w:rsidP="00DC5CCD">
      <w:pPr>
        <w:pStyle w:val="PSOTOC"/>
      </w:pPr>
      <w:bookmarkStart w:id="38" w:name="_Toc343519687"/>
      <w:bookmarkStart w:id="39" w:name="_Toc343520630"/>
      <w:r w:rsidRPr="00DC5CCD">
        <w:lastRenderedPageBreak/>
        <w:t>Appendixes</w:t>
      </w:r>
      <w:bookmarkEnd w:id="38"/>
      <w:bookmarkEnd w:id="39"/>
    </w:p>
    <w:p w14:paraId="1F758665" w14:textId="77777777" w:rsidR="005B1583" w:rsidRPr="006A2B69" w:rsidRDefault="00307361" w:rsidP="006A2B69">
      <w:pPr>
        <w:pStyle w:val="Heading2"/>
        <w:spacing w:before="120"/>
        <w:ind w:left="360"/>
      </w:pPr>
      <w:bookmarkStart w:id="40" w:name="_Toc343519688"/>
      <w:bookmarkStart w:id="41" w:name="_Toc343520631"/>
      <w:r w:rsidRPr="006A2B69">
        <w:t xml:space="preserve">Appendix A </w:t>
      </w:r>
      <w:r w:rsidR="005B1583" w:rsidRPr="006A2B69">
        <w:t>–</w:t>
      </w:r>
      <w:r w:rsidRPr="006A2B69">
        <w:t xml:space="preserve"> </w:t>
      </w:r>
      <w:r w:rsidR="005B1583" w:rsidRPr="006A2B69">
        <w:t>Business Process Flows</w:t>
      </w:r>
      <w:bookmarkEnd w:id="40"/>
      <w:bookmarkEnd w:id="41"/>
    </w:p>
    <w:p w14:paraId="7AB185F6" w14:textId="77777777" w:rsidR="00877E3B" w:rsidRPr="0059558C" w:rsidRDefault="005B1583" w:rsidP="005B1583">
      <w:pPr>
        <w:ind w:left="720"/>
        <w:rPr>
          <w:rFonts w:ascii="Arial" w:hAnsi="Arial" w:cs="Arial"/>
          <w:color w:val="0000FF"/>
          <w:sz w:val="20"/>
          <w:szCs w:val="20"/>
        </w:rPr>
      </w:pPr>
      <w:r w:rsidRPr="0059558C">
        <w:rPr>
          <w:rFonts w:ascii="Arial" w:hAnsi="Arial" w:cs="Arial"/>
          <w:color w:val="0000FF"/>
          <w:sz w:val="20"/>
          <w:szCs w:val="20"/>
        </w:rPr>
        <w:t>&lt;Describe the current existing process workflow using flow diagrams (i.e. Visio Flowcharts) and/or a detailed narrative.&gt;</w:t>
      </w:r>
    </w:p>
    <w:p w14:paraId="076D3431" w14:textId="77777777" w:rsidR="00877E3B" w:rsidRDefault="0077244B" w:rsidP="005B1583">
      <w:pPr>
        <w:ind w:left="720"/>
        <w:rPr>
          <w:rFonts w:ascii="Arial" w:hAnsi="Arial" w:cs="Arial"/>
          <w:color w:val="0000FF"/>
          <w:sz w:val="20"/>
          <w:szCs w:val="20"/>
        </w:rPr>
        <w:sectPr w:rsidR="00877E3B" w:rsidSect="00035ABA">
          <w:headerReference w:type="default" r:id="rId17"/>
          <w:pgSz w:w="15840" w:h="12240" w:orient="landscape" w:code="1"/>
          <w:pgMar w:top="1440" w:right="1440" w:bottom="720" w:left="1440" w:header="720" w:footer="720" w:gutter="0"/>
          <w:cols w:space="720"/>
          <w:docGrid w:linePitch="360"/>
        </w:sectPr>
      </w:pPr>
      <w:r>
        <w:rPr>
          <w:noProof/>
        </w:rPr>
        <w:object w:dxaOrig="14723" w:dyaOrig="11446" w14:anchorId="1AF5D7A6">
          <v:shape id="_x0000_i1025" type="#_x0000_t75" style="width:567pt;height:395.25pt" o:ole="">
            <v:imagedata r:id="rId18" o:title=""/>
          </v:shape>
          <o:OLEObject Type="Embed" ProgID="Visio.Drawing.11" ShapeID="_x0000_i1025" DrawAspect="Content" ObjectID="_1730545419" r:id="rId19"/>
        </w:object>
      </w:r>
    </w:p>
    <w:p w14:paraId="0377FF2A" w14:textId="77777777" w:rsidR="005B1583" w:rsidRPr="00677786" w:rsidRDefault="005B1583" w:rsidP="006A2B69">
      <w:pPr>
        <w:pStyle w:val="Heading3"/>
        <w:ind w:left="360"/>
        <w:rPr>
          <w:i/>
          <w:sz w:val="20"/>
          <w:szCs w:val="20"/>
        </w:rPr>
      </w:pPr>
      <w:bookmarkStart w:id="42" w:name="_Toc343519689"/>
      <w:r w:rsidRPr="00677786">
        <w:rPr>
          <w:i/>
          <w:sz w:val="20"/>
          <w:szCs w:val="20"/>
        </w:rPr>
        <w:lastRenderedPageBreak/>
        <w:t>As Is Diagrams</w:t>
      </w:r>
      <w:bookmarkEnd w:id="42"/>
    </w:p>
    <w:p w14:paraId="2D84AD0D"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55EF8771" w14:textId="77777777" w:rsidR="00E37B0E" w:rsidRPr="00290977" w:rsidRDefault="00E37B0E" w:rsidP="00290977">
      <w:pPr>
        <w:ind w:left="720"/>
        <w:rPr>
          <w:rFonts w:ascii="Garamond" w:hAnsi="Garamond" w:cs="Arial"/>
          <w:color w:val="0000FF"/>
        </w:rPr>
      </w:pPr>
    </w:p>
    <w:p w14:paraId="612BCAF9" w14:textId="77777777" w:rsidR="005B1583" w:rsidRPr="00877E3B" w:rsidRDefault="0077244B" w:rsidP="00877E3B">
      <w:pPr>
        <w:rPr>
          <w:rStyle w:val="Heading3Char"/>
          <w:i/>
          <w:sz w:val="20"/>
          <w:szCs w:val="20"/>
        </w:rPr>
      </w:pPr>
      <w:r w:rsidRPr="009F6222">
        <w:rPr>
          <w:noProof/>
        </w:rPr>
        <w:object w:dxaOrig="14518" w:dyaOrig="11446" w14:anchorId="645EB6F2">
          <v:shape id="_x0000_i1026" type="#_x0000_t75" style="width:486pt;height:383.25pt" o:ole="">
            <v:imagedata r:id="rId20" o:title=""/>
          </v:shape>
          <o:OLEObject Type="Embed" ProgID="Visio.Drawing.11" ShapeID="_x0000_i1026" DrawAspect="Content" ObjectID="_1730545420" r:id="rId21"/>
        </w:object>
      </w:r>
      <w:r w:rsidR="00CD260C">
        <w:br w:type="page"/>
      </w:r>
      <w:r w:rsidR="005B1583" w:rsidRPr="00877E3B">
        <w:rPr>
          <w:rStyle w:val="Heading3Char"/>
          <w:i/>
          <w:sz w:val="20"/>
          <w:szCs w:val="20"/>
        </w:rPr>
        <w:lastRenderedPageBreak/>
        <w:t>To Be Diagrams</w:t>
      </w:r>
    </w:p>
    <w:p w14:paraId="681692E3"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450E05E7" w14:textId="77777777" w:rsidR="00E37B0E" w:rsidRPr="00E37B0E" w:rsidRDefault="00E37B0E" w:rsidP="00E37B0E"/>
    <w:p w14:paraId="460536ED" w14:textId="77777777" w:rsidR="00807318" w:rsidRDefault="0077244B" w:rsidP="009561F2">
      <w:pPr>
        <w:sectPr w:rsidR="00807318" w:rsidSect="00035ABA">
          <w:headerReference w:type="default" r:id="rId22"/>
          <w:footerReference w:type="default" r:id="rId23"/>
          <w:pgSz w:w="15840" w:h="12240" w:orient="landscape" w:code="1"/>
          <w:pgMar w:top="1440" w:right="1440" w:bottom="907" w:left="1440" w:header="720" w:footer="720" w:gutter="0"/>
          <w:cols w:space="720"/>
          <w:docGrid w:linePitch="360"/>
        </w:sectPr>
      </w:pPr>
      <w:r w:rsidRPr="009F6222">
        <w:rPr>
          <w:noProof/>
        </w:rPr>
        <w:object w:dxaOrig="14518" w:dyaOrig="11446" w14:anchorId="209D523C">
          <v:shape id="_x0000_i1027" type="#_x0000_t75" style="width:486pt;height:383.25pt" o:ole="">
            <v:imagedata r:id="rId20" o:title=""/>
          </v:shape>
          <o:OLEObject Type="Embed" ProgID="Visio.Drawing.11" ShapeID="_x0000_i1027" DrawAspect="Content" ObjectID="_1730545421" r:id="rId24"/>
        </w:object>
      </w:r>
    </w:p>
    <w:p w14:paraId="5118EAED" w14:textId="77777777" w:rsidR="00307361" w:rsidRPr="006A2B69" w:rsidRDefault="00BB12B5" w:rsidP="0065632D">
      <w:pPr>
        <w:pStyle w:val="Heading2"/>
        <w:ind w:left="360"/>
      </w:pPr>
      <w:bookmarkStart w:id="43" w:name="_Toc343519690"/>
      <w:bookmarkStart w:id="44" w:name="_Toc343520632"/>
      <w:r>
        <w:lastRenderedPageBreak/>
        <w:t>Appendix</w:t>
      </w:r>
      <w:r w:rsidR="00307361" w:rsidRPr="006A2B69">
        <w:t xml:space="preserve"> B – Business Rules Catalog</w:t>
      </w:r>
      <w:bookmarkEnd w:id="43"/>
      <w:bookmarkEnd w:id="44"/>
    </w:p>
    <w:p w14:paraId="43F97537" w14:textId="77777777" w:rsidR="00877E3B" w:rsidRPr="0059558C" w:rsidRDefault="00877E3B" w:rsidP="00877E3B">
      <w:pPr>
        <w:ind w:left="720"/>
        <w:rPr>
          <w:rFonts w:ascii="Garamond" w:hAnsi="Garamond" w:cs="Arial"/>
          <w:color w:val="0000FF"/>
          <w:sz w:val="20"/>
          <w:szCs w:val="20"/>
        </w:rPr>
      </w:pPr>
      <w:bookmarkStart w:id="45" w:name="_Ref2760557"/>
      <w:r w:rsidRPr="0059558C">
        <w:rPr>
          <w:rFonts w:ascii="Garamond" w:hAnsi="Garamond" w:cs="Arial"/>
          <w:color w:val="0000FF"/>
          <w:sz w:val="20"/>
          <w:szCs w:val="20"/>
        </w:rPr>
        <w:t>&lt;Instructions: Use the following template for each business rule. &gt;</w:t>
      </w:r>
    </w:p>
    <w:p w14:paraId="5412A721"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44F41E6E" w14:textId="77777777" w:rsidTr="00FF2704">
        <w:trPr>
          <w:jc w:val="center"/>
        </w:trPr>
        <w:tc>
          <w:tcPr>
            <w:tcW w:w="2700" w:type="dxa"/>
          </w:tcPr>
          <w:bookmarkEnd w:id="45"/>
          <w:p w14:paraId="6AA28942"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787894D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7DAA5C24" w14:textId="77777777" w:rsidTr="00FF2704">
        <w:trPr>
          <w:jc w:val="center"/>
        </w:trPr>
        <w:tc>
          <w:tcPr>
            <w:tcW w:w="2700" w:type="dxa"/>
          </w:tcPr>
          <w:p w14:paraId="64403FB2"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0FD8726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14:paraId="3FD974ED" w14:textId="77777777" w:rsidTr="00FF2704">
        <w:trPr>
          <w:jc w:val="center"/>
        </w:trPr>
        <w:tc>
          <w:tcPr>
            <w:tcW w:w="2700" w:type="dxa"/>
          </w:tcPr>
          <w:p w14:paraId="0B9DD927"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41A05B40"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the rule in detail.&gt;  </w:t>
            </w:r>
            <w:r w:rsidRPr="00FF2704">
              <w:rPr>
                <w:rFonts w:ascii="Arial" w:hAnsi="Arial" w:cs="Arial"/>
                <w:i/>
                <w:color w:val="0000FF"/>
                <w:sz w:val="20"/>
                <w:szCs w:val="20"/>
              </w:rPr>
              <w:t>EXAMPLE:  “All employee labor is tracked, reported and billed in 15 minute increments.”</w:t>
            </w:r>
          </w:p>
        </w:tc>
      </w:tr>
      <w:tr w:rsidR="00877E3B" w14:paraId="3D0905D6" w14:textId="77777777" w:rsidTr="00FF2704">
        <w:trPr>
          <w:jc w:val="center"/>
        </w:trPr>
        <w:tc>
          <w:tcPr>
            <w:tcW w:w="2700" w:type="dxa"/>
          </w:tcPr>
          <w:p w14:paraId="1467774D"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60587839"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5D02637A" w14:textId="77777777" w:rsidTr="00FF2704">
        <w:trPr>
          <w:jc w:val="center"/>
        </w:trPr>
        <w:tc>
          <w:tcPr>
            <w:tcW w:w="2700" w:type="dxa"/>
          </w:tcPr>
          <w:p w14:paraId="1E31C87F"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76E57D3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14:paraId="51AE8512" w14:textId="77777777" w:rsidTr="00FF2704">
        <w:trPr>
          <w:jc w:val="center"/>
        </w:trPr>
        <w:tc>
          <w:tcPr>
            <w:tcW w:w="2700" w:type="dxa"/>
          </w:tcPr>
          <w:p w14:paraId="3FAF22C0"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3CD4FB03"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2F33DB5B" w14:textId="77777777" w:rsidR="003F4CDD" w:rsidRDefault="003F4CDD" w:rsidP="006A2B69">
      <w:pPr>
        <w:pStyle w:val="Heading2"/>
        <w:spacing w:before="120"/>
        <w:ind w:left="360"/>
      </w:pPr>
    </w:p>
    <w:p w14:paraId="73730766" w14:textId="77777777" w:rsidR="00307361" w:rsidRPr="00D425DB" w:rsidRDefault="00307361" w:rsidP="0059558C">
      <w:pPr>
        <w:pStyle w:val="Heading2"/>
        <w:spacing w:before="120"/>
        <w:ind w:left="360"/>
      </w:pPr>
      <w:bookmarkStart w:id="46" w:name="_Toc343519691"/>
      <w:bookmarkStart w:id="47" w:name="_Toc343520633"/>
      <w:r w:rsidRPr="006A2B69">
        <w:t>Appendix C- Models</w:t>
      </w:r>
      <w:bookmarkEnd w:id="46"/>
      <w:bookmarkEnd w:id="47"/>
    </w:p>
    <w:p w14:paraId="1EEFCFFD"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710AE12B" w14:textId="77777777" w:rsidR="002B51AE" w:rsidRPr="00D425DB" w:rsidRDefault="002B51AE" w:rsidP="002B51AE">
      <w:pPr>
        <w:rPr>
          <w:rFonts w:ascii="Arial" w:hAnsi="Arial" w:cs="Arial"/>
          <w:b/>
        </w:rPr>
      </w:pPr>
    </w:p>
    <w:p w14:paraId="496D1AAB" w14:textId="77777777" w:rsidR="00807318" w:rsidRDefault="00807318" w:rsidP="00807318">
      <w:pPr>
        <w:pStyle w:val="Heading2"/>
        <w:spacing w:before="120"/>
        <w:ind w:left="360"/>
      </w:pPr>
      <w:bookmarkStart w:id="48" w:name="_Toc343519692"/>
      <w:bookmarkStart w:id="49" w:name="_Toc343520634"/>
      <w:r>
        <w:t>Traceability Matrix</w:t>
      </w:r>
      <w:bookmarkEnd w:id="48"/>
      <w:bookmarkEnd w:id="49"/>
    </w:p>
    <w:p w14:paraId="79A4E942" w14:textId="77777777" w:rsidR="00DA7226" w:rsidRPr="0059558C" w:rsidRDefault="00DA7226" w:rsidP="00DA7226">
      <w:pPr>
        <w:ind w:left="720"/>
        <w:rPr>
          <w:rFonts w:ascii="Arial" w:hAnsi="Arial" w:cs="Arial"/>
          <w:color w:val="0000FF"/>
          <w:sz w:val="20"/>
          <w:szCs w:val="20"/>
        </w:rPr>
      </w:pPr>
      <w:r w:rsidRPr="0059558C">
        <w:rPr>
          <w:rFonts w:ascii="Arial" w:hAnsi="Arial" w:cs="Arial"/>
          <w:color w:val="0000FF"/>
          <w:sz w:val="20"/>
          <w:szCs w:val="20"/>
        </w:rPr>
        <w:t>&lt;Insert traceability matrix here&gt;</w:t>
      </w:r>
    </w:p>
    <w:p w14:paraId="469592B2" w14:textId="77777777" w:rsidR="00207EBD" w:rsidRDefault="00207EBD" w:rsidP="00207EBD"/>
    <w:p w14:paraId="73298B1B" w14:textId="77777777" w:rsidR="00207EBD" w:rsidRPr="0059558C" w:rsidRDefault="0552F290" w:rsidP="7E3B0FBF">
      <w:pPr>
        <w:pStyle w:val="Heading2"/>
        <w:ind w:firstLine="360"/>
        <w:rPr>
          <w:b w:val="0"/>
          <w:bCs w:val="0"/>
          <w:highlight w:val="yellow"/>
        </w:rPr>
      </w:pPr>
      <w:bookmarkStart w:id="50" w:name="_Toc343519693"/>
      <w:bookmarkStart w:id="51" w:name="_Toc343520635"/>
      <w:r w:rsidRPr="7E3B0FBF">
        <w:rPr>
          <w:highlight w:val="yellow"/>
        </w:rPr>
        <w:t>Use Case Narrative Instructions</w:t>
      </w:r>
      <w:bookmarkEnd w:id="50"/>
      <w:bookmarkEnd w:id="51"/>
    </w:p>
    <w:p w14:paraId="1BCA7FD9"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4297772E"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788"/>
      </w:tblGrid>
      <w:tr w:rsidR="00207EBD" w:rsidRPr="00FF2704" w14:paraId="23794793" w14:textId="77777777" w:rsidTr="00FF2704">
        <w:trPr>
          <w:tblHeader/>
        </w:trPr>
        <w:tc>
          <w:tcPr>
            <w:tcW w:w="4320" w:type="dxa"/>
            <w:shd w:val="clear" w:color="auto" w:fill="E0E0E0"/>
          </w:tcPr>
          <w:p w14:paraId="47C40743"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4657703A"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66D51318" w14:textId="77777777" w:rsidTr="00FF2704">
        <w:tc>
          <w:tcPr>
            <w:tcW w:w="4320" w:type="dxa"/>
          </w:tcPr>
          <w:p w14:paraId="7EBB9875"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7DD4BA55" w14:textId="77777777" w:rsidR="00207EBD" w:rsidRPr="00FF2704" w:rsidRDefault="00207EBD" w:rsidP="00DA17DC">
            <w:pPr>
              <w:rPr>
                <w:rFonts w:ascii="Arial" w:hAnsi="Arial" w:cs="Arial"/>
                <w:sz w:val="20"/>
                <w:szCs w:val="20"/>
              </w:rPr>
            </w:pPr>
          </w:p>
        </w:tc>
        <w:tc>
          <w:tcPr>
            <w:tcW w:w="4788" w:type="dxa"/>
          </w:tcPr>
          <w:p w14:paraId="64FD5C91"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77B97B70" w14:textId="77777777" w:rsidTr="00FF2704">
        <w:tc>
          <w:tcPr>
            <w:tcW w:w="4320" w:type="dxa"/>
          </w:tcPr>
          <w:p w14:paraId="174A798E"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1F25FD67"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0F771078"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65BF79F9"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7DB73000"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545154CB" w14:textId="77777777" w:rsidTr="00FF2704">
        <w:tc>
          <w:tcPr>
            <w:tcW w:w="4320" w:type="dxa"/>
          </w:tcPr>
          <w:p w14:paraId="21C1793E"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1654F540"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304CEEC5" w14:textId="77777777" w:rsidTr="00FF2704">
        <w:tc>
          <w:tcPr>
            <w:tcW w:w="4320" w:type="dxa"/>
          </w:tcPr>
          <w:p w14:paraId="4F2EC098"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4F9F60AF"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31BB601A" w14:textId="77777777" w:rsidTr="00FF2704">
        <w:tc>
          <w:tcPr>
            <w:tcW w:w="4320" w:type="dxa"/>
          </w:tcPr>
          <w:p w14:paraId="1270C333"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0AFD47E2"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08286406" w14:textId="77777777" w:rsidTr="00FF2704">
        <w:tc>
          <w:tcPr>
            <w:tcW w:w="4320" w:type="dxa"/>
          </w:tcPr>
          <w:p w14:paraId="7C62855B"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6AA2F1F0"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640A99F5" w14:textId="77777777" w:rsidTr="00FF2704">
        <w:tc>
          <w:tcPr>
            <w:tcW w:w="4320" w:type="dxa"/>
          </w:tcPr>
          <w:p w14:paraId="1091F9DF"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4B2BA29F"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w:t>
            </w:r>
            <w:r w:rsidRPr="00FF2704">
              <w:rPr>
                <w:rFonts w:ascii="Arial" w:hAnsi="Arial" w:cs="Arial"/>
                <w:sz w:val="20"/>
                <w:szCs w:val="20"/>
              </w:rPr>
              <w:lastRenderedPageBreak/>
              <w:t>user classes, or roles, identified from the customer community that will use the product. Name the actor(s) that will be performing this Use Case.</w:t>
            </w:r>
          </w:p>
        </w:tc>
      </w:tr>
      <w:tr w:rsidR="00207EBD" w:rsidRPr="00FF2704" w14:paraId="2848F34A" w14:textId="77777777" w:rsidTr="00FF2704">
        <w:tc>
          <w:tcPr>
            <w:tcW w:w="4320" w:type="dxa"/>
          </w:tcPr>
          <w:p w14:paraId="05C130F0"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5F7F0E00"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5685E8D1" w14:textId="77777777" w:rsidTr="00FF2704">
        <w:trPr>
          <w:cantSplit/>
        </w:trPr>
        <w:tc>
          <w:tcPr>
            <w:tcW w:w="4320" w:type="dxa"/>
          </w:tcPr>
          <w:p w14:paraId="11AA16D5"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453A9EA7"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74E54C20"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1BA65134"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0A84BFF4" w14:textId="77777777" w:rsidTr="00FF2704">
        <w:tc>
          <w:tcPr>
            <w:tcW w:w="4320" w:type="dxa"/>
          </w:tcPr>
          <w:p w14:paraId="6A418B37"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6F86AF6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1D039D8B"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2EBFAE0C" w14:textId="77777777" w:rsidR="00207EBD" w:rsidRPr="00FF2704" w:rsidRDefault="00207EBD" w:rsidP="00FF2704">
            <w:pPr>
              <w:numPr>
                <w:ilvl w:val="0"/>
                <w:numId w:val="43"/>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5D744427" w14:textId="77777777" w:rsidTr="00FF2704">
        <w:trPr>
          <w:cantSplit/>
        </w:trPr>
        <w:tc>
          <w:tcPr>
            <w:tcW w:w="4320" w:type="dxa"/>
          </w:tcPr>
          <w:p w14:paraId="21C4B2F5"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12122724"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6EA5FEFE" w14:textId="77777777" w:rsidTr="00FF2704">
        <w:tc>
          <w:tcPr>
            <w:tcW w:w="4320" w:type="dxa"/>
          </w:tcPr>
          <w:p w14:paraId="50676F39"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2B22BC7E" w14:textId="77777777"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14:paraId="5C7FE24B" w14:textId="77777777" w:rsidTr="00FF2704">
        <w:tc>
          <w:tcPr>
            <w:tcW w:w="4320" w:type="dxa"/>
          </w:tcPr>
          <w:p w14:paraId="71345294"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7F50DECA" w14:textId="77777777"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1EAB9648" w14:textId="77777777" w:rsidTr="00FF2704">
        <w:trPr>
          <w:cantSplit/>
        </w:trPr>
        <w:tc>
          <w:tcPr>
            <w:tcW w:w="4320" w:type="dxa"/>
          </w:tcPr>
          <w:p w14:paraId="31193B47"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3003D914"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3B0219A6" w14:textId="77777777" w:rsidTr="00FF2704">
        <w:tc>
          <w:tcPr>
            <w:tcW w:w="4320" w:type="dxa"/>
          </w:tcPr>
          <w:p w14:paraId="37B0FC9B"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1BD7A5D8"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3C4D47C4" w14:textId="77777777" w:rsidTr="00FF2704">
        <w:tc>
          <w:tcPr>
            <w:tcW w:w="4320" w:type="dxa"/>
          </w:tcPr>
          <w:p w14:paraId="5A9EC866"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187ADBC1"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6293A4D4" w14:textId="77777777" w:rsidTr="00FF2704">
        <w:tc>
          <w:tcPr>
            <w:tcW w:w="4320" w:type="dxa"/>
          </w:tcPr>
          <w:p w14:paraId="7BC6FD12"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1BE797B3"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1EB360C2" w14:textId="77777777" w:rsidR="00207EBD" w:rsidRPr="00FF2704" w:rsidRDefault="00207EBD" w:rsidP="00DA17DC">
            <w:pPr>
              <w:rPr>
                <w:rFonts w:ascii="Arial" w:hAnsi="Arial" w:cs="Arial"/>
                <w:sz w:val="20"/>
                <w:szCs w:val="20"/>
              </w:rPr>
            </w:pPr>
          </w:p>
        </w:tc>
      </w:tr>
      <w:tr w:rsidR="00207EBD" w:rsidRPr="00FF2704" w14:paraId="23596654" w14:textId="77777777" w:rsidTr="00FF2704">
        <w:tc>
          <w:tcPr>
            <w:tcW w:w="4320" w:type="dxa"/>
          </w:tcPr>
          <w:p w14:paraId="55273540"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5C32C917"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34A13AC2" w14:textId="77777777" w:rsidTr="00FF2704">
        <w:tc>
          <w:tcPr>
            <w:tcW w:w="4320" w:type="dxa"/>
          </w:tcPr>
          <w:p w14:paraId="37B7585E"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0FC5DC4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4D5A41AF" w14:textId="77777777" w:rsidTr="00FF2704">
        <w:tc>
          <w:tcPr>
            <w:tcW w:w="4320" w:type="dxa"/>
          </w:tcPr>
          <w:p w14:paraId="2857F494"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514E8BE9"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1A96C0D3" w14:textId="77777777" w:rsidR="00207EBD" w:rsidRPr="00496431" w:rsidRDefault="00207EBD" w:rsidP="00207EBD">
      <w:pPr>
        <w:ind w:left="360"/>
        <w:rPr>
          <w:rFonts w:ascii="Arial" w:hAnsi="Arial" w:cs="Arial"/>
          <w:sz w:val="20"/>
          <w:szCs w:val="20"/>
        </w:rPr>
      </w:pPr>
    </w:p>
    <w:p w14:paraId="247027DC" w14:textId="77777777" w:rsidR="00207EBD" w:rsidRPr="00207EBD" w:rsidRDefault="00207EBD" w:rsidP="00207EBD"/>
    <w:p w14:paraId="7DB5E827" w14:textId="77777777" w:rsidR="00802F54" w:rsidRPr="00D425DB" w:rsidRDefault="00802F54">
      <w:pPr>
        <w:rPr>
          <w:rFonts w:ascii="Arial" w:hAnsi="Arial" w:cs="Arial"/>
        </w:rPr>
      </w:pPr>
    </w:p>
    <w:sectPr w:rsidR="00802F54" w:rsidRPr="00D425DB" w:rsidSect="0094398A">
      <w:headerReference w:type="default" r:id="rId25"/>
      <w:footerReference w:type="default" r:id="rId2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Simmonds, Iman" w:date="2022-10-21T12:45:00Z" w:initials="SI">
    <w:p w14:paraId="3CF4E92D" w14:textId="7C9CE511" w:rsidR="0F885C89" w:rsidRDefault="0F885C89">
      <w:pPr>
        <w:pStyle w:val="CommentText"/>
      </w:pPr>
      <w:r>
        <w:t>if UniFHIR is no longer receiving system, what are the requirements for CDR</w:t>
      </w:r>
      <w:r>
        <w:rPr>
          <w:rStyle w:val="CommentReference"/>
        </w:rPr>
        <w:annotationRef/>
      </w:r>
    </w:p>
  </w:comment>
  <w:comment w:id="22" w:author="Simmonds, Iman" w:date="2022-10-21T15:57:00Z" w:initials="SI">
    <w:p w14:paraId="4BAF89ED" w14:textId="7A1022FE" w:rsidR="0F885C89" w:rsidRDefault="0F885C89">
      <w:pPr>
        <w:pStyle w:val="CommentText"/>
      </w:pPr>
      <w:r>
        <w:t xml:space="preserve">who would like </w:t>
      </w:r>
      <w:r>
        <w:rPr>
          <w:rStyle w:val="CommentReference"/>
        </w:rPr>
        <w:annotationRef/>
      </w:r>
    </w:p>
  </w:comment>
  <w:comment w:id="23" w:author="Simmonds, Iman" w:date="2022-10-21T14:15:00Z" w:initials="SI">
    <w:p w14:paraId="2D06580D" w14:textId="51FE4C3E" w:rsidR="0F885C89" w:rsidRDefault="0F885C89">
      <w:pPr>
        <w:pStyle w:val="CommentText"/>
      </w:pPr>
      <w:r>
        <w:t>if MCT were to be hosted by CMS, which branch/office, what constrainst would need to be conisdered</w:t>
      </w:r>
      <w:r>
        <w:rPr>
          <w:rStyle w:val="CommentReference"/>
        </w:rPr>
        <w:annotationRef/>
      </w:r>
    </w:p>
  </w:comment>
  <w:comment w:id="28" w:author="Simmonds, Iman" w:date="2022-10-21T13:17:00Z" w:initials="SI">
    <w:p w14:paraId="45AD6AA4" w14:textId="506AB3D7" w:rsidR="0F885C89" w:rsidRDefault="0F885C89">
      <w:pPr>
        <w:pStyle w:val="CommentText"/>
      </w:pPr>
      <w:r>
        <w:t>if CMS is the host what requirements or constraints do we need to consider?</w:t>
      </w:r>
      <w:r>
        <w:rPr>
          <w:rStyle w:val="CommentReference"/>
        </w:rPr>
        <w:annotationRef/>
      </w:r>
    </w:p>
  </w:comment>
  <w:comment w:id="29" w:author="Simmonds, Iman" w:date="2022-10-21T12:15:00Z" w:initials="SI">
    <w:p w14:paraId="15ECC750" w14:textId="23D76CC6" w:rsidR="0F885C89" w:rsidRDefault="0F885C89">
      <w:pPr>
        <w:pStyle w:val="CommentText"/>
      </w:pPr>
      <w:r>
        <w:t>if the MCT does not store data, where will it be stored?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4E92D" w15:done="0"/>
  <w15:commentEx w15:paraId="4BAF89ED" w15:done="0"/>
  <w15:commentEx w15:paraId="2D06580D" w15:done="0"/>
  <w15:commentEx w15:paraId="45AD6AA4" w15:done="0"/>
  <w15:commentEx w15:paraId="15ECC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C98FE6" w16cex:dateUtc="2022-10-21T16:45:00Z"/>
  <w16cex:commentExtensible w16cex:durableId="4ED6AF1B" w16cex:dateUtc="2022-10-21T19:57:00Z"/>
  <w16cex:commentExtensible w16cex:durableId="63C119C7" w16cex:dateUtc="2022-10-21T18:15:00Z"/>
  <w16cex:commentExtensible w16cex:durableId="7E605AE5" w16cex:dateUtc="2022-10-21T17:17:00Z"/>
  <w16cex:commentExtensible w16cex:durableId="54F28E3F" w16cex:dateUtc="2022-10-21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4E92D" w16cid:durableId="48C98FE6"/>
  <w16cid:commentId w16cid:paraId="4BAF89ED" w16cid:durableId="4ED6AF1B"/>
  <w16cid:commentId w16cid:paraId="2D06580D" w16cid:durableId="63C119C7"/>
  <w16cid:commentId w16cid:paraId="45AD6AA4" w16cid:durableId="7E605AE5"/>
  <w16cid:commentId w16cid:paraId="15ECC750" w16cid:durableId="54F28E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AF0CC" w14:textId="77777777" w:rsidR="000A7CA8" w:rsidRDefault="000A7CA8">
      <w:r>
        <w:separator/>
      </w:r>
    </w:p>
  </w:endnote>
  <w:endnote w:type="continuationSeparator" w:id="0">
    <w:p w14:paraId="3366AB06" w14:textId="77777777" w:rsidR="000A7CA8" w:rsidRDefault="000A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A921" w14:textId="77777777" w:rsidR="0070367E" w:rsidRPr="00AE0FC0" w:rsidRDefault="0070367E"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14:paraId="26CE2E22" w14:textId="77777777" w:rsidR="0070367E" w:rsidRDefault="00703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A8344"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0909" w14:textId="77777777" w:rsidR="0070367E" w:rsidRPr="00B20E2F" w:rsidRDefault="0070367E" w:rsidP="00B20E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3A3B"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074C" w14:textId="77777777" w:rsidR="000A7CA8" w:rsidRDefault="000A7CA8">
      <w:r>
        <w:separator/>
      </w:r>
    </w:p>
  </w:footnote>
  <w:footnote w:type="continuationSeparator" w:id="0">
    <w:p w14:paraId="3F306698" w14:textId="77777777" w:rsidR="000A7CA8" w:rsidRDefault="000A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12E7E" w14:textId="77777777" w:rsidR="0070367E" w:rsidRPr="00B20E2F" w:rsidRDefault="0070367E" w:rsidP="00B20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0763"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E971" w14:textId="77777777" w:rsidR="0070367E" w:rsidRPr="00B20E2F" w:rsidRDefault="0070367E" w:rsidP="00B20E2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tfcLUVZ" int2:invalidationBookmarkName="" int2:hashCode="RoHRJMxsS3O6q/" int2:id="UxxFxjgE"/>
    <int2:bookmark int2:bookmarkName="_Int_l6PHmy0B" int2:invalidationBookmarkName="" int2:hashCode="RoHRJMxsS3O6q/" int2:id="rJIZp5fW"/>
    <int2:bookmark int2:bookmarkName="_Int_R2wtzlzt" int2:invalidationBookmarkName="" int2:hashCode="Erh5WSpXq5KhaQ" int2:id="YN3IymZP"/>
    <int2:bookmark int2:bookmarkName="_Int_pQbBE4rC" int2:invalidationBookmarkName="" int2:hashCode="Erh5WSpXq5KhaQ" int2:id="rBc9VYq5"/>
    <int2:bookmark int2:bookmarkName="_Int_a54sYV61" int2:invalidationBookmarkName="" int2:hashCode="RoHRJMxsS3O6q/" int2:id="uVOBqoaD"/>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4"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744736B"/>
    <w:multiLevelType w:val="hybridMultilevel"/>
    <w:tmpl w:val="4246E670"/>
    <w:lvl w:ilvl="0" w:tplc="0FFEFD60">
      <w:start w:val="1"/>
      <w:numFmt w:val="bullet"/>
      <w:lvlText w:val=""/>
      <w:lvlJc w:val="left"/>
      <w:pPr>
        <w:ind w:left="720" w:hanging="360"/>
      </w:pPr>
      <w:rPr>
        <w:rFonts w:ascii="Symbol" w:hAnsi="Symbol" w:hint="default"/>
      </w:rPr>
    </w:lvl>
    <w:lvl w:ilvl="1" w:tplc="DF6A8AAA">
      <w:start w:val="1"/>
      <w:numFmt w:val="bullet"/>
      <w:lvlText w:val="o"/>
      <w:lvlJc w:val="left"/>
      <w:pPr>
        <w:ind w:left="1440" w:hanging="360"/>
      </w:pPr>
      <w:rPr>
        <w:rFonts w:ascii="Courier New" w:hAnsi="Courier New" w:hint="default"/>
      </w:rPr>
    </w:lvl>
    <w:lvl w:ilvl="2" w:tplc="12023E70">
      <w:start w:val="1"/>
      <w:numFmt w:val="bullet"/>
      <w:lvlText w:val=""/>
      <w:lvlJc w:val="left"/>
      <w:pPr>
        <w:ind w:left="2160" w:hanging="360"/>
      </w:pPr>
      <w:rPr>
        <w:rFonts w:ascii="Wingdings" w:hAnsi="Wingdings" w:hint="default"/>
      </w:rPr>
    </w:lvl>
    <w:lvl w:ilvl="3" w:tplc="9F949EEA">
      <w:start w:val="1"/>
      <w:numFmt w:val="bullet"/>
      <w:lvlText w:val=""/>
      <w:lvlJc w:val="left"/>
      <w:pPr>
        <w:ind w:left="2880" w:hanging="360"/>
      </w:pPr>
      <w:rPr>
        <w:rFonts w:ascii="Symbol" w:hAnsi="Symbol" w:hint="default"/>
      </w:rPr>
    </w:lvl>
    <w:lvl w:ilvl="4" w:tplc="0B0AC670">
      <w:start w:val="1"/>
      <w:numFmt w:val="bullet"/>
      <w:lvlText w:val="o"/>
      <w:lvlJc w:val="left"/>
      <w:pPr>
        <w:ind w:left="3600" w:hanging="360"/>
      </w:pPr>
      <w:rPr>
        <w:rFonts w:ascii="Courier New" w:hAnsi="Courier New" w:hint="default"/>
      </w:rPr>
    </w:lvl>
    <w:lvl w:ilvl="5" w:tplc="3F18EDBA">
      <w:start w:val="1"/>
      <w:numFmt w:val="bullet"/>
      <w:lvlText w:val=""/>
      <w:lvlJc w:val="left"/>
      <w:pPr>
        <w:ind w:left="4320" w:hanging="360"/>
      </w:pPr>
      <w:rPr>
        <w:rFonts w:ascii="Wingdings" w:hAnsi="Wingdings" w:hint="default"/>
      </w:rPr>
    </w:lvl>
    <w:lvl w:ilvl="6" w:tplc="873EB6D6">
      <w:start w:val="1"/>
      <w:numFmt w:val="bullet"/>
      <w:lvlText w:val=""/>
      <w:lvlJc w:val="left"/>
      <w:pPr>
        <w:ind w:left="5040" w:hanging="360"/>
      </w:pPr>
      <w:rPr>
        <w:rFonts w:ascii="Symbol" w:hAnsi="Symbol" w:hint="default"/>
      </w:rPr>
    </w:lvl>
    <w:lvl w:ilvl="7" w:tplc="B5061E9C">
      <w:start w:val="1"/>
      <w:numFmt w:val="bullet"/>
      <w:lvlText w:val="o"/>
      <w:lvlJc w:val="left"/>
      <w:pPr>
        <w:ind w:left="5760" w:hanging="360"/>
      </w:pPr>
      <w:rPr>
        <w:rFonts w:ascii="Courier New" w:hAnsi="Courier New" w:hint="default"/>
      </w:rPr>
    </w:lvl>
    <w:lvl w:ilvl="8" w:tplc="9438D650">
      <w:start w:val="1"/>
      <w:numFmt w:val="bullet"/>
      <w:lvlText w:val=""/>
      <w:lvlJc w:val="left"/>
      <w:pPr>
        <w:ind w:left="6480" w:hanging="360"/>
      </w:pPr>
      <w:rPr>
        <w:rFonts w:ascii="Wingdings" w:hAnsi="Wingdings" w:hint="default"/>
      </w:rPr>
    </w:lvl>
  </w:abstractNum>
  <w:abstractNum w:abstractNumId="41"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31170826">
    <w:abstractNumId w:val="40"/>
  </w:num>
  <w:num w:numId="2" w16cid:durableId="1038549508">
    <w:abstractNumId w:val="33"/>
  </w:num>
  <w:num w:numId="3" w16cid:durableId="1888029354">
    <w:abstractNumId w:val="7"/>
  </w:num>
  <w:num w:numId="4" w16cid:durableId="1053238239">
    <w:abstractNumId w:val="47"/>
  </w:num>
  <w:num w:numId="5" w16cid:durableId="1281230617">
    <w:abstractNumId w:val="27"/>
  </w:num>
  <w:num w:numId="6" w16cid:durableId="1895046898">
    <w:abstractNumId w:val="24"/>
  </w:num>
  <w:num w:numId="7" w16cid:durableId="1945453992">
    <w:abstractNumId w:val="30"/>
  </w:num>
  <w:num w:numId="8" w16cid:durableId="2062436714">
    <w:abstractNumId w:val="29"/>
  </w:num>
  <w:num w:numId="9" w16cid:durableId="762535569">
    <w:abstractNumId w:val="14"/>
  </w:num>
  <w:num w:numId="10" w16cid:durableId="624237935">
    <w:abstractNumId w:val="8"/>
  </w:num>
  <w:num w:numId="11" w16cid:durableId="1549419642">
    <w:abstractNumId w:val="31"/>
  </w:num>
  <w:num w:numId="12" w16cid:durableId="875314273">
    <w:abstractNumId w:val="39"/>
  </w:num>
  <w:num w:numId="13" w16cid:durableId="649747634">
    <w:abstractNumId w:val="36"/>
  </w:num>
  <w:num w:numId="14" w16cid:durableId="1664892482">
    <w:abstractNumId w:val="19"/>
  </w:num>
  <w:num w:numId="15" w16cid:durableId="433014918">
    <w:abstractNumId w:val="45"/>
  </w:num>
  <w:num w:numId="16" w16cid:durableId="2083595932">
    <w:abstractNumId w:val="9"/>
  </w:num>
  <w:num w:numId="17" w16cid:durableId="1644697220">
    <w:abstractNumId w:val="37"/>
  </w:num>
  <w:num w:numId="18" w16cid:durableId="2045278692">
    <w:abstractNumId w:val="13"/>
  </w:num>
  <w:num w:numId="19" w16cid:durableId="1922787093">
    <w:abstractNumId w:val="2"/>
  </w:num>
  <w:num w:numId="20" w16cid:durableId="1554459392">
    <w:abstractNumId w:val="26"/>
  </w:num>
  <w:num w:numId="21" w16cid:durableId="1612393438">
    <w:abstractNumId w:val="15"/>
  </w:num>
  <w:num w:numId="22" w16cid:durableId="333070018">
    <w:abstractNumId w:val="18"/>
  </w:num>
  <w:num w:numId="23" w16cid:durableId="1225095213">
    <w:abstractNumId w:val="23"/>
  </w:num>
  <w:num w:numId="24" w16cid:durableId="940991244">
    <w:abstractNumId w:val="32"/>
  </w:num>
  <w:num w:numId="25" w16cid:durableId="4095046">
    <w:abstractNumId w:val="34"/>
  </w:num>
  <w:num w:numId="26" w16cid:durableId="1494372883">
    <w:abstractNumId w:val="41"/>
  </w:num>
  <w:num w:numId="27" w16cid:durableId="1575241606">
    <w:abstractNumId w:val="28"/>
  </w:num>
  <w:num w:numId="28" w16cid:durableId="845749256">
    <w:abstractNumId w:val="12"/>
  </w:num>
  <w:num w:numId="29" w16cid:durableId="505630464">
    <w:abstractNumId w:val="42"/>
  </w:num>
  <w:num w:numId="30" w16cid:durableId="52509385">
    <w:abstractNumId w:val="22"/>
  </w:num>
  <w:num w:numId="31" w16cid:durableId="2009868390">
    <w:abstractNumId w:val="6"/>
  </w:num>
  <w:num w:numId="32" w16cid:durableId="40372139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3" w16cid:durableId="873808181">
    <w:abstractNumId w:val="25"/>
  </w:num>
  <w:num w:numId="34" w16cid:durableId="1627158944">
    <w:abstractNumId w:val="17"/>
  </w:num>
  <w:num w:numId="35" w16cid:durableId="891387781">
    <w:abstractNumId w:val="43"/>
  </w:num>
  <w:num w:numId="36" w16cid:durableId="1769081958">
    <w:abstractNumId w:val="38"/>
  </w:num>
  <w:num w:numId="37" w16cid:durableId="1624800931">
    <w:abstractNumId w:val="35"/>
  </w:num>
  <w:num w:numId="38" w16cid:durableId="131605937">
    <w:abstractNumId w:val="3"/>
  </w:num>
  <w:num w:numId="39" w16cid:durableId="838426705">
    <w:abstractNumId w:val="4"/>
  </w:num>
  <w:num w:numId="40" w16cid:durableId="1486046674">
    <w:abstractNumId w:val="20"/>
  </w:num>
  <w:num w:numId="41" w16cid:durableId="1451626119">
    <w:abstractNumId w:val="11"/>
  </w:num>
  <w:num w:numId="42" w16cid:durableId="2071152543">
    <w:abstractNumId w:val="5"/>
  </w:num>
  <w:num w:numId="43" w16cid:durableId="1381830921">
    <w:abstractNumId w:val="49"/>
  </w:num>
  <w:num w:numId="44" w16cid:durableId="896160384">
    <w:abstractNumId w:val="48"/>
  </w:num>
  <w:num w:numId="45" w16cid:durableId="1258364568">
    <w:abstractNumId w:val="21"/>
  </w:num>
  <w:num w:numId="46" w16cid:durableId="1872378057">
    <w:abstractNumId w:val="44"/>
  </w:num>
  <w:num w:numId="47" w16cid:durableId="850798173">
    <w:abstractNumId w:val="46"/>
  </w:num>
  <w:num w:numId="48" w16cid:durableId="1794402531">
    <w:abstractNumId w:val="16"/>
  </w:num>
  <w:num w:numId="49" w16cid:durableId="254174496">
    <w:abstractNumId w:val="10"/>
  </w:num>
  <w:num w:numId="50" w16cid:durableId="10327272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ight, Katherine">
    <w15:presenceInfo w15:providerId="AD" w15:userId="S::katherine.wright@yale.edu::3ba4a087-9cce-49df-92d4-b816acb599cd"/>
  </w15:person>
  <w15:person w15:author="Simmonds, Iman">
    <w15:presenceInfo w15:providerId="AD" w15:userId="S::iman.simmonds@yale.edu::e986ac63-af74-40a5-a45b-1053dd6b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287B"/>
    <w:rsid w:val="00085851"/>
    <w:rsid w:val="00086B5E"/>
    <w:rsid w:val="00093B71"/>
    <w:rsid w:val="0009462A"/>
    <w:rsid w:val="000A2A25"/>
    <w:rsid w:val="000A7CA8"/>
    <w:rsid w:val="000B04E1"/>
    <w:rsid w:val="000B6946"/>
    <w:rsid w:val="000D0A01"/>
    <w:rsid w:val="000D10F1"/>
    <w:rsid w:val="000E19D9"/>
    <w:rsid w:val="000E7950"/>
    <w:rsid w:val="000F4DB2"/>
    <w:rsid w:val="0011002C"/>
    <w:rsid w:val="00124925"/>
    <w:rsid w:val="00131BE6"/>
    <w:rsid w:val="00141652"/>
    <w:rsid w:val="00147DD4"/>
    <w:rsid w:val="001505DA"/>
    <w:rsid w:val="0016017E"/>
    <w:rsid w:val="00184871"/>
    <w:rsid w:val="00193644"/>
    <w:rsid w:val="001A1C6F"/>
    <w:rsid w:val="001B5D12"/>
    <w:rsid w:val="001C30B5"/>
    <w:rsid w:val="001D0AFF"/>
    <w:rsid w:val="001D3786"/>
    <w:rsid w:val="001E5FC4"/>
    <w:rsid w:val="001F3DA2"/>
    <w:rsid w:val="001F7202"/>
    <w:rsid w:val="00204AF4"/>
    <w:rsid w:val="00205FF2"/>
    <w:rsid w:val="00207EBD"/>
    <w:rsid w:val="00212BD0"/>
    <w:rsid w:val="00215448"/>
    <w:rsid w:val="00222435"/>
    <w:rsid w:val="002437D3"/>
    <w:rsid w:val="00243DED"/>
    <w:rsid w:val="00273435"/>
    <w:rsid w:val="00281852"/>
    <w:rsid w:val="00290977"/>
    <w:rsid w:val="002B31B5"/>
    <w:rsid w:val="002B51AE"/>
    <w:rsid w:val="002B55D0"/>
    <w:rsid w:val="002C17D6"/>
    <w:rsid w:val="002D149B"/>
    <w:rsid w:val="002D7D22"/>
    <w:rsid w:val="002E0D3E"/>
    <w:rsid w:val="002E618D"/>
    <w:rsid w:val="002F76E4"/>
    <w:rsid w:val="003070D8"/>
    <w:rsid w:val="00307361"/>
    <w:rsid w:val="003438A5"/>
    <w:rsid w:val="0035212F"/>
    <w:rsid w:val="0035386D"/>
    <w:rsid w:val="00354E54"/>
    <w:rsid w:val="003656DB"/>
    <w:rsid w:val="0037170D"/>
    <w:rsid w:val="0037537F"/>
    <w:rsid w:val="0039680F"/>
    <w:rsid w:val="003B41DA"/>
    <w:rsid w:val="003B4FDE"/>
    <w:rsid w:val="003B7C10"/>
    <w:rsid w:val="003D1698"/>
    <w:rsid w:val="003D1DC4"/>
    <w:rsid w:val="003F4CDD"/>
    <w:rsid w:val="003F680A"/>
    <w:rsid w:val="00401045"/>
    <w:rsid w:val="00406EA3"/>
    <w:rsid w:val="00411046"/>
    <w:rsid w:val="00425AB6"/>
    <w:rsid w:val="00432FFD"/>
    <w:rsid w:val="00435B5E"/>
    <w:rsid w:val="00443B6F"/>
    <w:rsid w:val="00452872"/>
    <w:rsid w:val="0045604A"/>
    <w:rsid w:val="0046389F"/>
    <w:rsid w:val="00463E8F"/>
    <w:rsid w:val="00463E96"/>
    <w:rsid w:val="0048219C"/>
    <w:rsid w:val="00496431"/>
    <w:rsid w:val="004A2FCD"/>
    <w:rsid w:val="004B66AE"/>
    <w:rsid w:val="004C2F56"/>
    <w:rsid w:val="004CF98E"/>
    <w:rsid w:val="004D5984"/>
    <w:rsid w:val="004E4604"/>
    <w:rsid w:val="004F2CBD"/>
    <w:rsid w:val="005105FE"/>
    <w:rsid w:val="005106C0"/>
    <w:rsid w:val="005212E9"/>
    <w:rsid w:val="00523A2D"/>
    <w:rsid w:val="00536F8E"/>
    <w:rsid w:val="00541198"/>
    <w:rsid w:val="00541B4B"/>
    <w:rsid w:val="00544ADF"/>
    <w:rsid w:val="0056217F"/>
    <w:rsid w:val="0056411E"/>
    <w:rsid w:val="00577934"/>
    <w:rsid w:val="00583BBF"/>
    <w:rsid w:val="00585D29"/>
    <w:rsid w:val="005869A9"/>
    <w:rsid w:val="005944D5"/>
    <w:rsid w:val="0059558C"/>
    <w:rsid w:val="005A1EA4"/>
    <w:rsid w:val="005A584D"/>
    <w:rsid w:val="005B1583"/>
    <w:rsid w:val="005B7390"/>
    <w:rsid w:val="005C2FD9"/>
    <w:rsid w:val="005E03EA"/>
    <w:rsid w:val="006059DA"/>
    <w:rsid w:val="00616BB7"/>
    <w:rsid w:val="00617C8E"/>
    <w:rsid w:val="00631908"/>
    <w:rsid w:val="00632E60"/>
    <w:rsid w:val="00634BD9"/>
    <w:rsid w:val="0065619F"/>
    <w:rsid w:val="0065632D"/>
    <w:rsid w:val="00666E80"/>
    <w:rsid w:val="00673793"/>
    <w:rsid w:val="00677786"/>
    <w:rsid w:val="00681123"/>
    <w:rsid w:val="00683C6B"/>
    <w:rsid w:val="006A02CC"/>
    <w:rsid w:val="006A2B69"/>
    <w:rsid w:val="006A3FBC"/>
    <w:rsid w:val="006A5F14"/>
    <w:rsid w:val="006C7029"/>
    <w:rsid w:val="006D045C"/>
    <w:rsid w:val="006E1CA3"/>
    <w:rsid w:val="006F7B33"/>
    <w:rsid w:val="00701713"/>
    <w:rsid w:val="0070367E"/>
    <w:rsid w:val="007146B4"/>
    <w:rsid w:val="00733D3B"/>
    <w:rsid w:val="00734EE5"/>
    <w:rsid w:val="00761A6F"/>
    <w:rsid w:val="0077244B"/>
    <w:rsid w:val="00772DE1"/>
    <w:rsid w:val="00795AF1"/>
    <w:rsid w:val="00795BE4"/>
    <w:rsid w:val="007A339C"/>
    <w:rsid w:val="007B2E58"/>
    <w:rsid w:val="007D48FF"/>
    <w:rsid w:val="007D4F06"/>
    <w:rsid w:val="007E4964"/>
    <w:rsid w:val="007F20D9"/>
    <w:rsid w:val="00801CEA"/>
    <w:rsid w:val="00802F54"/>
    <w:rsid w:val="00807318"/>
    <w:rsid w:val="00812FC7"/>
    <w:rsid w:val="00813310"/>
    <w:rsid w:val="00815379"/>
    <w:rsid w:val="00842A7D"/>
    <w:rsid w:val="008434B0"/>
    <w:rsid w:val="0085325E"/>
    <w:rsid w:val="00853F84"/>
    <w:rsid w:val="00854018"/>
    <w:rsid w:val="00864BAF"/>
    <w:rsid w:val="0086604F"/>
    <w:rsid w:val="00877E3B"/>
    <w:rsid w:val="00887F9B"/>
    <w:rsid w:val="008A440B"/>
    <w:rsid w:val="008A6478"/>
    <w:rsid w:val="008B3046"/>
    <w:rsid w:val="008C7ECE"/>
    <w:rsid w:val="008D5BF5"/>
    <w:rsid w:val="008E0DDB"/>
    <w:rsid w:val="008E1BC7"/>
    <w:rsid w:val="008E2EB7"/>
    <w:rsid w:val="008E4897"/>
    <w:rsid w:val="00906D37"/>
    <w:rsid w:val="0091623A"/>
    <w:rsid w:val="00921C5C"/>
    <w:rsid w:val="009270A8"/>
    <w:rsid w:val="00931919"/>
    <w:rsid w:val="0094398A"/>
    <w:rsid w:val="0094428D"/>
    <w:rsid w:val="0095077A"/>
    <w:rsid w:val="009561F2"/>
    <w:rsid w:val="0097042F"/>
    <w:rsid w:val="00977D69"/>
    <w:rsid w:val="009833D7"/>
    <w:rsid w:val="00984213"/>
    <w:rsid w:val="00987FB0"/>
    <w:rsid w:val="00993E97"/>
    <w:rsid w:val="009957DC"/>
    <w:rsid w:val="009A23A7"/>
    <w:rsid w:val="009A4733"/>
    <w:rsid w:val="009D41D8"/>
    <w:rsid w:val="009E78FE"/>
    <w:rsid w:val="00A141C0"/>
    <w:rsid w:val="00A243EF"/>
    <w:rsid w:val="00A252E3"/>
    <w:rsid w:val="00A456E4"/>
    <w:rsid w:val="00A4A562"/>
    <w:rsid w:val="00A56BDF"/>
    <w:rsid w:val="00A66775"/>
    <w:rsid w:val="00A8177B"/>
    <w:rsid w:val="00A87B90"/>
    <w:rsid w:val="00A94D6D"/>
    <w:rsid w:val="00A97688"/>
    <w:rsid w:val="00AA390E"/>
    <w:rsid w:val="00AC6B8C"/>
    <w:rsid w:val="00AD002C"/>
    <w:rsid w:val="00AE0FC0"/>
    <w:rsid w:val="00AE44AA"/>
    <w:rsid w:val="00AF0D76"/>
    <w:rsid w:val="00AF15B6"/>
    <w:rsid w:val="00AF1CE1"/>
    <w:rsid w:val="00B0003F"/>
    <w:rsid w:val="00B021A7"/>
    <w:rsid w:val="00B0380D"/>
    <w:rsid w:val="00B11D19"/>
    <w:rsid w:val="00B20E2F"/>
    <w:rsid w:val="00B21C9B"/>
    <w:rsid w:val="00B30616"/>
    <w:rsid w:val="00B372C2"/>
    <w:rsid w:val="00B40FBA"/>
    <w:rsid w:val="00B50FDC"/>
    <w:rsid w:val="00B530B3"/>
    <w:rsid w:val="00B561F6"/>
    <w:rsid w:val="00B67B32"/>
    <w:rsid w:val="00B877E0"/>
    <w:rsid w:val="00B93D6A"/>
    <w:rsid w:val="00BA6CCC"/>
    <w:rsid w:val="00BB0B12"/>
    <w:rsid w:val="00BB12B5"/>
    <w:rsid w:val="00BB2864"/>
    <w:rsid w:val="00BD07C1"/>
    <w:rsid w:val="00BD76CE"/>
    <w:rsid w:val="00BF0526"/>
    <w:rsid w:val="00C02244"/>
    <w:rsid w:val="00C02D08"/>
    <w:rsid w:val="00C040AB"/>
    <w:rsid w:val="00C04D5A"/>
    <w:rsid w:val="00C1563B"/>
    <w:rsid w:val="00C252A3"/>
    <w:rsid w:val="00C34CBA"/>
    <w:rsid w:val="00C43D12"/>
    <w:rsid w:val="00C4597B"/>
    <w:rsid w:val="00C60C4A"/>
    <w:rsid w:val="00C6567F"/>
    <w:rsid w:val="00CD260C"/>
    <w:rsid w:val="00CD66E2"/>
    <w:rsid w:val="00CF2A45"/>
    <w:rsid w:val="00CF442C"/>
    <w:rsid w:val="00D12E2A"/>
    <w:rsid w:val="00D12F53"/>
    <w:rsid w:val="00D14FAA"/>
    <w:rsid w:val="00D160A8"/>
    <w:rsid w:val="00D32C21"/>
    <w:rsid w:val="00D425DB"/>
    <w:rsid w:val="00D501BE"/>
    <w:rsid w:val="00D57294"/>
    <w:rsid w:val="00D705AD"/>
    <w:rsid w:val="00D91580"/>
    <w:rsid w:val="00D93AA4"/>
    <w:rsid w:val="00DA17DC"/>
    <w:rsid w:val="00DA483A"/>
    <w:rsid w:val="00DA7226"/>
    <w:rsid w:val="00DB5320"/>
    <w:rsid w:val="00DB6056"/>
    <w:rsid w:val="00DC5CCD"/>
    <w:rsid w:val="00DD0567"/>
    <w:rsid w:val="00DE4653"/>
    <w:rsid w:val="00E01685"/>
    <w:rsid w:val="00E234E5"/>
    <w:rsid w:val="00E2380E"/>
    <w:rsid w:val="00E37B0E"/>
    <w:rsid w:val="00E47EC0"/>
    <w:rsid w:val="00E65BAB"/>
    <w:rsid w:val="00E66014"/>
    <w:rsid w:val="00E661A0"/>
    <w:rsid w:val="00E6629A"/>
    <w:rsid w:val="00E779AF"/>
    <w:rsid w:val="00E84047"/>
    <w:rsid w:val="00E852C3"/>
    <w:rsid w:val="00E878DD"/>
    <w:rsid w:val="00EB6BF2"/>
    <w:rsid w:val="00ED47F9"/>
    <w:rsid w:val="00EE04AE"/>
    <w:rsid w:val="00F05ADA"/>
    <w:rsid w:val="00F101BB"/>
    <w:rsid w:val="00F11743"/>
    <w:rsid w:val="00F33408"/>
    <w:rsid w:val="00F401F8"/>
    <w:rsid w:val="00F52C80"/>
    <w:rsid w:val="00F73745"/>
    <w:rsid w:val="00F75D50"/>
    <w:rsid w:val="00F8797B"/>
    <w:rsid w:val="00F93417"/>
    <w:rsid w:val="00F97ED6"/>
    <w:rsid w:val="00FA3F56"/>
    <w:rsid w:val="00FA66EE"/>
    <w:rsid w:val="00FB4A24"/>
    <w:rsid w:val="00FC2106"/>
    <w:rsid w:val="00FD5D71"/>
    <w:rsid w:val="00FD6BB3"/>
    <w:rsid w:val="00FE0A00"/>
    <w:rsid w:val="00FF2704"/>
    <w:rsid w:val="019EFC2D"/>
    <w:rsid w:val="01E927A7"/>
    <w:rsid w:val="01EFEEF9"/>
    <w:rsid w:val="01F8ECFA"/>
    <w:rsid w:val="01FA4ECA"/>
    <w:rsid w:val="02378036"/>
    <w:rsid w:val="026AC33F"/>
    <w:rsid w:val="027457C2"/>
    <w:rsid w:val="02AD793E"/>
    <w:rsid w:val="02BCA22A"/>
    <w:rsid w:val="02E48C6D"/>
    <w:rsid w:val="02E96190"/>
    <w:rsid w:val="0311984A"/>
    <w:rsid w:val="0330424B"/>
    <w:rsid w:val="033ACC8E"/>
    <w:rsid w:val="036C417E"/>
    <w:rsid w:val="03961F2B"/>
    <w:rsid w:val="03A65A6D"/>
    <w:rsid w:val="03B048E4"/>
    <w:rsid w:val="03B8366A"/>
    <w:rsid w:val="04295ADB"/>
    <w:rsid w:val="0450CE8F"/>
    <w:rsid w:val="0458728B"/>
    <w:rsid w:val="04AD8D66"/>
    <w:rsid w:val="04C669FC"/>
    <w:rsid w:val="0507A00C"/>
    <w:rsid w:val="0531EF8C"/>
    <w:rsid w:val="0552F290"/>
    <w:rsid w:val="062EA161"/>
    <w:rsid w:val="068FEB9F"/>
    <w:rsid w:val="06B9306F"/>
    <w:rsid w:val="06BC98CA"/>
    <w:rsid w:val="07BDA97D"/>
    <w:rsid w:val="07DBAC99"/>
    <w:rsid w:val="080E3DB1"/>
    <w:rsid w:val="083EFB83"/>
    <w:rsid w:val="08525D64"/>
    <w:rsid w:val="087EE86F"/>
    <w:rsid w:val="08E5936D"/>
    <w:rsid w:val="08FA1175"/>
    <w:rsid w:val="0902B748"/>
    <w:rsid w:val="0920A48F"/>
    <w:rsid w:val="09581957"/>
    <w:rsid w:val="09DB112F"/>
    <w:rsid w:val="0A5F65DB"/>
    <w:rsid w:val="0ABD47E7"/>
    <w:rsid w:val="0B2C2E43"/>
    <w:rsid w:val="0B383B74"/>
    <w:rsid w:val="0B5A884F"/>
    <w:rsid w:val="0B8A6F96"/>
    <w:rsid w:val="0BC0F4B0"/>
    <w:rsid w:val="0BE4034C"/>
    <w:rsid w:val="0BF9F054"/>
    <w:rsid w:val="0C4A5C13"/>
    <w:rsid w:val="0C59974A"/>
    <w:rsid w:val="0C6AA483"/>
    <w:rsid w:val="0C9833E6"/>
    <w:rsid w:val="0D4EF583"/>
    <w:rsid w:val="0D92FC24"/>
    <w:rsid w:val="0E03E3A8"/>
    <w:rsid w:val="0E1F1897"/>
    <w:rsid w:val="0E2DB53D"/>
    <w:rsid w:val="0E43101A"/>
    <w:rsid w:val="0E4AF5EB"/>
    <w:rsid w:val="0E53807E"/>
    <w:rsid w:val="0E9496E2"/>
    <w:rsid w:val="0E9A38E9"/>
    <w:rsid w:val="0EAE8252"/>
    <w:rsid w:val="0F885C89"/>
    <w:rsid w:val="0F93B75F"/>
    <w:rsid w:val="0F9C4F26"/>
    <w:rsid w:val="0FBC5B4A"/>
    <w:rsid w:val="0FF3AAF3"/>
    <w:rsid w:val="100E48F0"/>
    <w:rsid w:val="10180A51"/>
    <w:rsid w:val="10272C27"/>
    <w:rsid w:val="108A4574"/>
    <w:rsid w:val="10DDF466"/>
    <w:rsid w:val="1155D80C"/>
    <w:rsid w:val="117675C8"/>
    <w:rsid w:val="117E2D4C"/>
    <w:rsid w:val="123FED5A"/>
    <w:rsid w:val="1257293E"/>
    <w:rsid w:val="1262C35C"/>
    <w:rsid w:val="127DF8F3"/>
    <w:rsid w:val="12C1DA2F"/>
    <w:rsid w:val="12C6E2FF"/>
    <w:rsid w:val="12D1620D"/>
    <w:rsid w:val="12FDAE33"/>
    <w:rsid w:val="13199787"/>
    <w:rsid w:val="136F5559"/>
    <w:rsid w:val="1444B34B"/>
    <w:rsid w:val="14549B22"/>
    <w:rsid w:val="146A7A0C"/>
    <w:rsid w:val="149C7DFE"/>
    <w:rsid w:val="14F4B7B2"/>
    <w:rsid w:val="14F7DEE0"/>
    <w:rsid w:val="151CE1DB"/>
    <w:rsid w:val="153A0A45"/>
    <w:rsid w:val="15462052"/>
    <w:rsid w:val="1575F051"/>
    <w:rsid w:val="159865FF"/>
    <w:rsid w:val="15CE9F24"/>
    <w:rsid w:val="16D42251"/>
    <w:rsid w:val="170228C3"/>
    <w:rsid w:val="1705FAF6"/>
    <w:rsid w:val="172BCA0C"/>
    <w:rsid w:val="1762DD38"/>
    <w:rsid w:val="17963E21"/>
    <w:rsid w:val="183996CC"/>
    <w:rsid w:val="185D521E"/>
    <w:rsid w:val="1894D3C4"/>
    <w:rsid w:val="18B2D038"/>
    <w:rsid w:val="195967BF"/>
    <w:rsid w:val="1968D777"/>
    <w:rsid w:val="1A4C73BE"/>
    <w:rsid w:val="1A4D8DDD"/>
    <w:rsid w:val="1A824459"/>
    <w:rsid w:val="1AB3803F"/>
    <w:rsid w:val="1B0B8547"/>
    <w:rsid w:val="1B6747C5"/>
    <w:rsid w:val="1BA6A828"/>
    <w:rsid w:val="1BB856B8"/>
    <w:rsid w:val="1BEC0D95"/>
    <w:rsid w:val="1C9ADE52"/>
    <w:rsid w:val="1D3879F6"/>
    <w:rsid w:val="1D59C07E"/>
    <w:rsid w:val="1D5EA436"/>
    <w:rsid w:val="1D99C35C"/>
    <w:rsid w:val="1DD449C7"/>
    <w:rsid w:val="1E310B63"/>
    <w:rsid w:val="1E36AEB3"/>
    <w:rsid w:val="1E63E106"/>
    <w:rsid w:val="1E801099"/>
    <w:rsid w:val="1ECE07EF"/>
    <w:rsid w:val="1EDF7A97"/>
    <w:rsid w:val="1F6176ED"/>
    <w:rsid w:val="1F6A6778"/>
    <w:rsid w:val="1F701A28"/>
    <w:rsid w:val="1F9DD503"/>
    <w:rsid w:val="2048960D"/>
    <w:rsid w:val="20686403"/>
    <w:rsid w:val="20759D82"/>
    <w:rsid w:val="207D9770"/>
    <w:rsid w:val="2103DB03"/>
    <w:rsid w:val="2104892E"/>
    <w:rsid w:val="2105CF43"/>
    <w:rsid w:val="21306E09"/>
    <w:rsid w:val="213E6563"/>
    <w:rsid w:val="21763CFB"/>
    <w:rsid w:val="21B7EEC4"/>
    <w:rsid w:val="2204A080"/>
    <w:rsid w:val="22FECBAA"/>
    <w:rsid w:val="23D075CD"/>
    <w:rsid w:val="23FC1508"/>
    <w:rsid w:val="243A0E94"/>
    <w:rsid w:val="247039EE"/>
    <w:rsid w:val="24AF4D0B"/>
    <w:rsid w:val="24BF8999"/>
    <w:rsid w:val="24CBF67F"/>
    <w:rsid w:val="24E40518"/>
    <w:rsid w:val="2584B9C5"/>
    <w:rsid w:val="25DD7F19"/>
    <w:rsid w:val="25E3AC58"/>
    <w:rsid w:val="260F4FA9"/>
    <w:rsid w:val="261C4306"/>
    <w:rsid w:val="2622103C"/>
    <w:rsid w:val="262AFA4F"/>
    <w:rsid w:val="2632030B"/>
    <w:rsid w:val="2666AD1C"/>
    <w:rsid w:val="26CF27E6"/>
    <w:rsid w:val="2797C822"/>
    <w:rsid w:val="28027D7D"/>
    <w:rsid w:val="28CD72A9"/>
    <w:rsid w:val="290586CC"/>
    <w:rsid w:val="299289B7"/>
    <w:rsid w:val="29FED35B"/>
    <w:rsid w:val="2A274157"/>
    <w:rsid w:val="2A9B842B"/>
    <w:rsid w:val="2B6771B3"/>
    <w:rsid w:val="2B7EB2DA"/>
    <w:rsid w:val="2B8531B4"/>
    <w:rsid w:val="2B8579DF"/>
    <w:rsid w:val="2B8B8AD2"/>
    <w:rsid w:val="2BAE2F0A"/>
    <w:rsid w:val="2C495816"/>
    <w:rsid w:val="2CD5F035"/>
    <w:rsid w:val="2D1947BB"/>
    <w:rsid w:val="2D4FE309"/>
    <w:rsid w:val="2D5C1882"/>
    <w:rsid w:val="2EF8D255"/>
    <w:rsid w:val="2F4FB396"/>
    <w:rsid w:val="2F67434B"/>
    <w:rsid w:val="2F701808"/>
    <w:rsid w:val="2F8C5858"/>
    <w:rsid w:val="2FBD5202"/>
    <w:rsid w:val="3075CCC3"/>
    <w:rsid w:val="30A07E5D"/>
    <w:rsid w:val="30A14BF7"/>
    <w:rsid w:val="30AAFC7A"/>
    <w:rsid w:val="30F3D542"/>
    <w:rsid w:val="3125010F"/>
    <w:rsid w:val="31401923"/>
    <w:rsid w:val="314482F5"/>
    <w:rsid w:val="316A6F48"/>
    <w:rsid w:val="318698EB"/>
    <w:rsid w:val="31A95FC3"/>
    <w:rsid w:val="31FACC56"/>
    <w:rsid w:val="321DCEBA"/>
    <w:rsid w:val="326DAF86"/>
    <w:rsid w:val="32C3F91A"/>
    <w:rsid w:val="33063FA9"/>
    <w:rsid w:val="33440D58"/>
    <w:rsid w:val="33AFB87C"/>
    <w:rsid w:val="34BAA268"/>
    <w:rsid w:val="34BD14E0"/>
    <w:rsid w:val="35463D20"/>
    <w:rsid w:val="359E9C1D"/>
    <w:rsid w:val="35B924DD"/>
    <w:rsid w:val="35E7C4FF"/>
    <w:rsid w:val="35FDB16E"/>
    <w:rsid w:val="360796F3"/>
    <w:rsid w:val="36692EBC"/>
    <w:rsid w:val="368F6F41"/>
    <w:rsid w:val="36AEC6AF"/>
    <w:rsid w:val="373A6C7E"/>
    <w:rsid w:val="37450BA9"/>
    <w:rsid w:val="378DAA13"/>
    <w:rsid w:val="37EE5E1C"/>
    <w:rsid w:val="3804FF1D"/>
    <w:rsid w:val="387EAAEF"/>
    <w:rsid w:val="38B41220"/>
    <w:rsid w:val="38C44746"/>
    <w:rsid w:val="38F0D48A"/>
    <w:rsid w:val="390C643A"/>
    <w:rsid w:val="394B0BEB"/>
    <w:rsid w:val="3998C115"/>
    <w:rsid w:val="3A7BEBE5"/>
    <w:rsid w:val="3AA8349B"/>
    <w:rsid w:val="3AE61939"/>
    <w:rsid w:val="3B33430B"/>
    <w:rsid w:val="3B5DE2AD"/>
    <w:rsid w:val="3BBD438E"/>
    <w:rsid w:val="3BFD0139"/>
    <w:rsid w:val="3C6C4F9D"/>
    <w:rsid w:val="3C7DEEAD"/>
    <w:rsid w:val="3C8C4FEA"/>
    <w:rsid w:val="3CD8024D"/>
    <w:rsid w:val="3D32A7A1"/>
    <w:rsid w:val="3D7E9568"/>
    <w:rsid w:val="3DCC3333"/>
    <w:rsid w:val="3E262FCA"/>
    <w:rsid w:val="3E6BC611"/>
    <w:rsid w:val="3F333408"/>
    <w:rsid w:val="3FB58F6F"/>
    <w:rsid w:val="3FE99EFD"/>
    <w:rsid w:val="404A52C5"/>
    <w:rsid w:val="40F26546"/>
    <w:rsid w:val="4108A959"/>
    <w:rsid w:val="41823EE5"/>
    <w:rsid w:val="41D69091"/>
    <w:rsid w:val="4218DDA6"/>
    <w:rsid w:val="4223868C"/>
    <w:rsid w:val="426364EF"/>
    <w:rsid w:val="42AEE8BF"/>
    <w:rsid w:val="42E85AEE"/>
    <w:rsid w:val="431DDB70"/>
    <w:rsid w:val="433C0151"/>
    <w:rsid w:val="434CABD8"/>
    <w:rsid w:val="4383B450"/>
    <w:rsid w:val="43E30AD6"/>
    <w:rsid w:val="446A8BDB"/>
    <w:rsid w:val="44C98607"/>
    <w:rsid w:val="452E3B43"/>
    <w:rsid w:val="45334E00"/>
    <w:rsid w:val="454E6442"/>
    <w:rsid w:val="456CE217"/>
    <w:rsid w:val="461CD25A"/>
    <w:rsid w:val="4708B278"/>
    <w:rsid w:val="4766D935"/>
    <w:rsid w:val="47676506"/>
    <w:rsid w:val="47C27719"/>
    <w:rsid w:val="47C9613B"/>
    <w:rsid w:val="47CF5DD8"/>
    <w:rsid w:val="4849B400"/>
    <w:rsid w:val="489FFBF1"/>
    <w:rsid w:val="48E28AD8"/>
    <w:rsid w:val="48EC60A9"/>
    <w:rsid w:val="49033567"/>
    <w:rsid w:val="495BA985"/>
    <w:rsid w:val="49679FBB"/>
    <w:rsid w:val="4982915D"/>
    <w:rsid w:val="499881AF"/>
    <w:rsid w:val="49BD9FD0"/>
    <w:rsid w:val="49D2BE73"/>
    <w:rsid w:val="49D83616"/>
    <w:rsid w:val="49E2AF94"/>
    <w:rsid w:val="4A04B63B"/>
    <w:rsid w:val="4A6C29B4"/>
    <w:rsid w:val="4AC81B88"/>
    <w:rsid w:val="4ACF94D1"/>
    <w:rsid w:val="4AE690B4"/>
    <w:rsid w:val="4B968BA8"/>
    <w:rsid w:val="4BBFBFEC"/>
    <w:rsid w:val="4BCEF9E8"/>
    <w:rsid w:val="4BDB353C"/>
    <w:rsid w:val="4C6F3E98"/>
    <w:rsid w:val="4C8E9564"/>
    <w:rsid w:val="4CA096E1"/>
    <w:rsid w:val="4D0A254F"/>
    <w:rsid w:val="4D10D667"/>
    <w:rsid w:val="4D25600D"/>
    <w:rsid w:val="4D77AD8E"/>
    <w:rsid w:val="4D8C936A"/>
    <w:rsid w:val="4DF6AF7F"/>
    <w:rsid w:val="4EB394BF"/>
    <w:rsid w:val="4EE9BDAF"/>
    <w:rsid w:val="4F7E275E"/>
    <w:rsid w:val="4F9B6D3D"/>
    <w:rsid w:val="4FAB0358"/>
    <w:rsid w:val="506C641E"/>
    <w:rsid w:val="50A56D04"/>
    <w:rsid w:val="50AC2709"/>
    <w:rsid w:val="50B709E6"/>
    <w:rsid w:val="50BFCB91"/>
    <w:rsid w:val="50E0438A"/>
    <w:rsid w:val="50F36E69"/>
    <w:rsid w:val="50F51EEF"/>
    <w:rsid w:val="51AF797E"/>
    <w:rsid w:val="51D20D24"/>
    <w:rsid w:val="5250724F"/>
    <w:rsid w:val="529342EF"/>
    <w:rsid w:val="52953121"/>
    <w:rsid w:val="52CD885E"/>
    <w:rsid w:val="52E45939"/>
    <w:rsid w:val="52F41BD3"/>
    <w:rsid w:val="52FD0415"/>
    <w:rsid w:val="531D4372"/>
    <w:rsid w:val="5339DEC4"/>
    <w:rsid w:val="535478BA"/>
    <w:rsid w:val="535986D0"/>
    <w:rsid w:val="538BF671"/>
    <w:rsid w:val="539C55D6"/>
    <w:rsid w:val="53F19ABF"/>
    <w:rsid w:val="54387024"/>
    <w:rsid w:val="5488FAE7"/>
    <w:rsid w:val="54B4C1D8"/>
    <w:rsid w:val="558D316C"/>
    <w:rsid w:val="55C80441"/>
    <w:rsid w:val="55D44085"/>
    <w:rsid w:val="55E1B86F"/>
    <w:rsid w:val="55ED68E2"/>
    <w:rsid w:val="56392E55"/>
    <w:rsid w:val="56422C0E"/>
    <w:rsid w:val="56468EFC"/>
    <w:rsid w:val="56966B0F"/>
    <w:rsid w:val="56B068ED"/>
    <w:rsid w:val="56C1B106"/>
    <w:rsid w:val="57A1FB86"/>
    <w:rsid w:val="5879E4CF"/>
    <w:rsid w:val="589D4745"/>
    <w:rsid w:val="58B836EE"/>
    <w:rsid w:val="58D9F06F"/>
    <w:rsid w:val="58E3C8CD"/>
    <w:rsid w:val="58FD84BA"/>
    <w:rsid w:val="58FFA503"/>
    <w:rsid w:val="590681FE"/>
    <w:rsid w:val="5915316F"/>
    <w:rsid w:val="596616D9"/>
    <w:rsid w:val="59A42B4E"/>
    <w:rsid w:val="59FFA43A"/>
    <w:rsid w:val="5A0D54DB"/>
    <w:rsid w:val="5A6B1672"/>
    <w:rsid w:val="5A791517"/>
    <w:rsid w:val="5A9401EA"/>
    <w:rsid w:val="5ACD18EB"/>
    <w:rsid w:val="5B60A778"/>
    <w:rsid w:val="5C340C75"/>
    <w:rsid w:val="5C3A2535"/>
    <w:rsid w:val="5C5F11B9"/>
    <w:rsid w:val="5C5F532E"/>
    <w:rsid w:val="5CB01463"/>
    <w:rsid w:val="5CE79145"/>
    <w:rsid w:val="5D1F96D3"/>
    <w:rsid w:val="5D20812B"/>
    <w:rsid w:val="5DD5F596"/>
    <w:rsid w:val="5DDD7265"/>
    <w:rsid w:val="5E4C4EAD"/>
    <w:rsid w:val="5E68FC87"/>
    <w:rsid w:val="5F1B3A04"/>
    <w:rsid w:val="5F79C015"/>
    <w:rsid w:val="5F7A741C"/>
    <w:rsid w:val="5FA9B3E4"/>
    <w:rsid w:val="5FD03A43"/>
    <w:rsid w:val="602A6F10"/>
    <w:rsid w:val="602E14A8"/>
    <w:rsid w:val="608A756E"/>
    <w:rsid w:val="60D4BD9F"/>
    <w:rsid w:val="6144CFC2"/>
    <w:rsid w:val="622E2957"/>
    <w:rsid w:val="6255A1C3"/>
    <w:rsid w:val="626FA3EF"/>
    <w:rsid w:val="627DCB25"/>
    <w:rsid w:val="62A7131A"/>
    <w:rsid w:val="62D15ED2"/>
    <w:rsid w:val="6300D667"/>
    <w:rsid w:val="633E552E"/>
    <w:rsid w:val="636EB1CF"/>
    <w:rsid w:val="6419E63E"/>
    <w:rsid w:val="6440ADD4"/>
    <w:rsid w:val="6445371A"/>
    <w:rsid w:val="64914FF4"/>
    <w:rsid w:val="653ABE25"/>
    <w:rsid w:val="659FF7E3"/>
    <w:rsid w:val="65B91CFE"/>
    <w:rsid w:val="65E81FDC"/>
    <w:rsid w:val="66893122"/>
    <w:rsid w:val="66BBA211"/>
    <w:rsid w:val="6766DFCA"/>
    <w:rsid w:val="677CD7DC"/>
    <w:rsid w:val="67962A42"/>
    <w:rsid w:val="6801CA0C"/>
    <w:rsid w:val="684E8390"/>
    <w:rsid w:val="68940797"/>
    <w:rsid w:val="68AF9ABB"/>
    <w:rsid w:val="68E94B47"/>
    <w:rsid w:val="690BB0AA"/>
    <w:rsid w:val="691DB653"/>
    <w:rsid w:val="694073C9"/>
    <w:rsid w:val="69A5F579"/>
    <w:rsid w:val="69FB3059"/>
    <w:rsid w:val="6AB795E2"/>
    <w:rsid w:val="6AD4F719"/>
    <w:rsid w:val="6B08B027"/>
    <w:rsid w:val="6B3FBCCC"/>
    <w:rsid w:val="6C07F67A"/>
    <w:rsid w:val="6D2FEEC0"/>
    <w:rsid w:val="6D6EA2AA"/>
    <w:rsid w:val="6DA13CAC"/>
    <w:rsid w:val="6DA6492A"/>
    <w:rsid w:val="6DD76E21"/>
    <w:rsid w:val="6DEDEE18"/>
    <w:rsid w:val="6EB4D73C"/>
    <w:rsid w:val="6EB4F32F"/>
    <w:rsid w:val="6EC46057"/>
    <w:rsid w:val="6ED2B0B1"/>
    <w:rsid w:val="6F4E6FD8"/>
    <w:rsid w:val="6FFE42D8"/>
    <w:rsid w:val="7045B0AE"/>
    <w:rsid w:val="704CADBC"/>
    <w:rsid w:val="7057DBF8"/>
    <w:rsid w:val="707127AB"/>
    <w:rsid w:val="70850988"/>
    <w:rsid w:val="709BD862"/>
    <w:rsid w:val="70C5C40F"/>
    <w:rsid w:val="713D5F0F"/>
    <w:rsid w:val="714325CE"/>
    <w:rsid w:val="7169500E"/>
    <w:rsid w:val="71DC3D79"/>
    <w:rsid w:val="721EBA7C"/>
    <w:rsid w:val="723642A5"/>
    <w:rsid w:val="72E13104"/>
    <w:rsid w:val="73149CDC"/>
    <w:rsid w:val="733E3FB6"/>
    <w:rsid w:val="73983CCE"/>
    <w:rsid w:val="74096D56"/>
    <w:rsid w:val="74BAF538"/>
    <w:rsid w:val="7502B14F"/>
    <w:rsid w:val="7515212E"/>
    <w:rsid w:val="754A9491"/>
    <w:rsid w:val="75AC4E91"/>
    <w:rsid w:val="75F62F53"/>
    <w:rsid w:val="760F4C58"/>
    <w:rsid w:val="761F31C1"/>
    <w:rsid w:val="76563892"/>
    <w:rsid w:val="76876734"/>
    <w:rsid w:val="77309C10"/>
    <w:rsid w:val="77FC3367"/>
    <w:rsid w:val="786D963C"/>
    <w:rsid w:val="7876F310"/>
    <w:rsid w:val="787EE096"/>
    <w:rsid w:val="788E0B38"/>
    <w:rsid w:val="79932143"/>
    <w:rsid w:val="799EE656"/>
    <w:rsid w:val="79B604DA"/>
    <w:rsid w:val="79D1A153"/>
    <w:rsid w:val="79ED3F4B"/>
    <w:rsid w:val="7A19BB55"/>
    <w:rsid w:val="7A1BE81A"/>
    <w:rsid w:val="7A5C5C11"/>
    <w:rsid w:val="7AC20FB6"/>
    <w:rsid w:val="7B064947"/>
    <w:rsid w:val="7B217166"/>
    <w:rsid w:val="7B3F1464"/>
    <w:rsid w:val="7C0E52A2"/>
    <w:rsid w:val="7C69E18A"/>
    <w:rsid w:val="7C839595"/>
    <w:rsid w:val="7CC8143F"/>
    <w:rsid w:val="7D1291CE"/>
    <w:rsid w:val="7D1F0868"/>
    <w:rsid w:val="7D20C9FB"/>
    <w:rsid w:val="7D48F4E5"/>
    <w:rsid w:val="7E237D16"/>
    <w:rsid w:val="7E3B0FBF"/>
    <w:rsid w:val="7E509165"/>
    <w:rsid w:val="7E5BF05B"/>
    <w:rsid w:val="7E6DC667"/>
    <w:rsid w:val="7E7D8EDF"/>
    <w:rsid w:val="7EAB9FE6"/>
    <w:rsid w:val="7ECB2923"/>
    <w:rsid w:val="7ED7C037"/>
    <w:rsid w:val="7ED84E7A"/>
    <w:rsid w:val="7EDCD7C0"/>
    <w:rsid w:val="7F2F9764"/>
    <w:rsid w:val="7F30882E"/>
    <w:rsid w:val="7FCD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AE7A7"/>
  <w15:chartTrackingRefBased/>
  <w15:docId w15:val="{30798A8B-C355-43EE-A72C-8B19168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rsid w:val="00D57294"/>
    <w:pPr>
      <w:tabs>
        <w:tab w:val="center" w:pos="4320"/>
        <w:tab w:val="right" w:pos="8640"/>
      </w:tabs>
    </w:pPr>
  </w:style>
  <w:style w:type="table" w:styleId="TableGrid">
    <w:name w:val="Table Grid"/>
    <w:aliases w:val="checklist"/>
    <w:basedOn w:val="Table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character" w:styleId="CommentReference">
    <w:name w:val="annotation reference"/>
    <w:rsid w:val="00F8797B"/>
    <w:rPr>
      <w:sz w:val="16"/>
      <w:szCs w:val="16"/>
    </w:rPr>
  </w:style>
  <w:style w:type="paragraph" w:styleId="CommentText">
    <w:name w:val="annotation text"/>
    <w:basedOn w:val="Normal"/>
    <w:link w:val="CommentTextChar"/>
    <w:rsid w:val="00F8797B"/>
    <w:rPr>
      <w:sz w:val="20"/>
      <w:szCs w:val="20"/>
    </w:rPr>
  </w:style>
  <w:style w:type="character" w:customStyle="1" w:styleId="CommentTextChar">
    <w:name w:val="Comment Text Char"/>
    <w:basedOn w:val="DefaultParagraphFont"/>
    <w:link w:val="CommentText"/>
    <w:rsid w:val="00F8797B"/>
  </w:style>
  <w:style w:type="paragraph" w:styleId="CommentSubject">
    <w:name w:val="annotation subject"/>
    <w:basedOn w:val="CommentText"/>
    <w:next w:val="CommentText"/>
    <w:link w:val="CommentSubjectChar"/>
    <w:rsid w:val="00F8797B"/>
    <w:rPr>
      <w:b/>
      <w:bCs/>
    </w:rPr>
  </w:style>
  <w:style w:type="character" w:customStyle="1" w:styleId="CommentSubjectChar">
    <w:name w:val="Comment Subject Char"/>
    <w:link w:val="CommentSubject"/>
    <w:rsid w:val="00F8797B"/>
    <w:rPr>
      <w:b/>
      <w:bCs/>
    </w:rPr>
  </w:style>
  <w:style w:type="paragraph" w:styleId="Revision">
    <w:name w:val="Revision"/>
    <w:hidden/>
    <w:uiPriority w:val="99"/>
    <w:semiHidden/>
    <w:rsid w:val="00F8797B"/>
    <w:rPr>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oleObject" Target="embeddings/oleObject3.bin"/><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930A723092434590CD636364D1AF5C" ma:contentTypeVersion="12" ma:contentTypeDescription="Create a new document." ma:contentTypeScope="" ma:versionID="2dea75fd408562798251c744cc822f10">
  <xsd:schema xmlns:xsd="http://www.w3.org/2001/XMLSchema" xmlns:xs="http://www.w3.org/2001/XMLSchema" xmlns:p="http://schemas.microsoft.com/office/2006/metadata/properties" xmlns:ns2="711b98ca-dc7a-4ff9-8fea-d9d0ef0bf54a" xmlns:ns3="e6a33bf1-ace7-49c7-a0c5-c543111646ee" targetNamespace="http://schemas.microsoft.com/office/2006/metadata/properties" ma:root="true" ma:fieldsID="d1c1e00a10a1a335be448c10e066a841" ns2:_="" ns3:_="">
    <xsd:import namespace="711b98ca-dc7a-4ff9-8fea-d9d0ef0bf54a"/>
    <xsd:import namespace="e6a33bf1-ace7-49c7-a0c5-c543111646e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_Flow_SignoffStatu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b98ca-dc7a-4ff9-8fea-d9d0ef0bf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Flow_SignoffStatus" ma:index="14" nillable="true" ma:displayName="Sign-off status" ma:internalName="Sign_x002d_off_x0020_status">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d9ce95e-1345-4484-817e-41007f75531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a33bf1-ace7-49c7-a0c5-c543111646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11b98ca-dc7a-4ff9-8fea-d9d0ef0bf54a" xsi:nil="true"/>
    <lcf76f155ced4ddcb4097134ff3c332f xmlns="711b98ca-dc7a-4ff9-8fea-d9d0ef0bf5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8A3FAC-89B8-4F50-8326-C0EB343E08B9}">
  <ds:schemaRefs>
    <ds:schemaRef ds:uri="http://schemas.microsoft.com/sharepoint/v3/contenttype/forms"/>
  </ds:schemaRefs>
</ds:datastoreItem>
</file>

<file path=customXml/itemProps2.xml><?xml version="1.0" encoding="utf-8"?>
<ds:datastoreItem xmlns:ds="http://schemas.openxmlformats.org/officeDocument/2006/customXml" ds:itemID="{CFE5252C-4F8D-4D87-A2AB-559C53BDA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b98ca-dc7a-4ff9-8fea-d9d0ef0bf54a"/>
    <ds:schemaRef ds:uri="e6a33bf1-ace7-49c7-a0c5-c543111646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129161-89A1-4A1D-A243-ECD5EB3FDDDF}">
  <ds:schemaRefs>
    <ds:schemaRef ds:uri="http://schemas.microsoft.com/office/2006/metadata/properties"/>
    <ds:schemaRef ds:uri="http://schemas.microsoft.com/office/infopath/2007/PartnerControls"/>
    <ds:schemaRef ds:uri="711b98ca-dc7a-4ff9-8fea-d9d0ef0bf54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cp:lastModifiedBy>Bryn</cp:lastModifiedBy>
  <cp:revision>7</cp:revision>
  <cp:lastPrinted>2008-10-16T18:42:00Z</cp:lastPrinted>
  <dcterms:created xsi:type="dcterms:W3CDTF">2022-09-29T18:05:00Z</dcterms:created>
  <dcterms:modified xsi:type="dcterms:W3CDTF">2022-11-21T21:17:00Z</dcterms:modified>
  <cp:category>Analyze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0x010100FC930A723092434590CD636364D1AF5C</vt:lpwstr>
  </property>
</Properties>
</file>